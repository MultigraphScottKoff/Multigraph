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571D0" w14:textId="16AD1727" w:rsidR="00D103B7" w:rsidRDefault="00D103B7" w:rsidP="00BF265E">
      <w:pPr>
        <w:rPr>
          <w:b/>
        </w:rPr>
      </w:pPr>
    </w:p>
    <w:p w14:paraId="559C07D6" w14:textId="095DE214" w:rsidR="00D103B7" w:rsidRPr="00BF265E" w:rsidRDefault="007C201F" w:rsidP="00EE31FF">
      <w:pPr>
        <w:jc w:val="center"/>
        <w:rPr>
          <w:b/>
          <w:color w:val="FF0000"/>
          <w:sz w:val="160"/>
          <w:szCs w:val="72"/>
        </w:rPr>
      </w:pPr>
      <w:r>
        <w:rPr>
          <w:b/>
          <w:noProof/>
        </w:rPr>
        <w:drawing>
          <wp:anchor distT="0" distB="0" distL="114300" distR="114300" simplePos="0" relativeHeight="251658239" behindDoc="1" locked="0" layoutInCell="1" allowOverlap="1" wp14:anchorId="01E4D809" wp14:editId="1896ACE6">
            <wp:simplePos x="0" y="0"/>
            <wp:positionH relativeFrom="column">
              <wp:posOffset>-228600</wp:posOffset>
            </wp:positionH>
            <wp:positionV relativeFrom="paragraph">
              <wp:posOffset>141605</wp:posOffset>
            </wp:positionV>
            <wp:extent cx="6318885" cy="4545330"/>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9 at 8.30.47 PM.png"/>
                    <pic:cNvPicPr/>
                  </pic:nvPicPr>
                  <pic:blipFill>
                    <a:blip r:embed="rId8">
                      <a:extLst>
                        <a:ext uri="{28A0092B-C50C-407E-A947-70E740481C1C}">
                          <a14:useLocalDpi xmlns:a14="http://schemas.microsoft.com/office/drawing/2010/main" val="0"/>
                        </a:ext>
                      </a:extLst>
                    </a:blip>
                    <a:stretch>
                      <a:fillRect/>
                    </a:stretch>
                  </pic:blipFill>
                  <pic:spPr>
                    <a:xfrm>
                      <a:off x="0" y="0"/>
                      <a:ext cx="6318885" cy="4545330"/>
                    </a:xfrm>
                    <a:prstGeom prst="rect">
                      <a:avLst/>
                    </a:prstGeom>
                  </pic:spPr>
                </pic:pic>
              </a:graphicData>
            </a:graphic>
            <wp14:sizeRelH relativeFrom="page">
              <wp14:pctWidth>0</wp14:pctWidth>
            </wp14:sizeRelH>
            <wp14:sizeRelV relativeFrom="page">
              <wp14:pctHeight>0</wp14:pctHeight>
            </wp14:sizeRelV>
          </wp:anchor>
        </w:drawing>
      </w:r>
    </w:p>
    <w:p w14:paraId="1E76E306" w14:textId="07EAC1CA" w:rsidR="00D103B7" w:rsidRDefault="00D103B7" w:rsidP="002B6C57">
      <w:pPr>
        <w:rPr>
          <w:b/>
        </w:rPr>
      </w:pPr>
    </w:p>
    <w:p w14:paraId="79F28BCE" w14:textId="37B104DD" w:rsidR="00BF265E" w:rsidRDefault="00BF265E" w:rsidP="002B6C57">
      <w:pPr>
        <w:rPr>
          <w:b/>
        </w:rPr>
      </w:pPr>
    </w:p>
    <w:p w14:paraId="00BC47AE" w14:textId="77777777" w:rsidR="00BF265E" w:rsidRDefault="00BF265E" w:rsidP="002B6C57">
      <w:pPr>
        <w:rPr>
          <w:b/>
        </w:rPr>
      </w:pPr>
    </w:p>
    <w:p w14:paraId="5216865F" w14:textId="470A7C46" w:rsidR="00BF265E" w:rsidRDefault="00BF265E" w:rsidP="002B6C57">
      <w:pPr>
        <w:rPr>
          <w:b/>
        </w:rPr>
      </w:pPr>
    </w:p>
    <w:p w14:paraId="51F026C2" w14:textId="77777777" w:rsidR="00D103B7" w:rsidRDefault="00D103B7" w:rsidP="002B6C57">
      <w:pPr>
        <w:rPr>
          <w:b/>
        </w:rPr>
      </w:pPr>
    </w:p>
    <w:p w14:paraId="050BC88E" w14:textId="77777777" w:rsidR="00D103B7" w:rsidRDefault="00D103B7" w:rsidP="002B6C57">
      <w:pPr>
        <w:rPr>
          <w:b/>
        </w:rPr>
      </w:pPr>
    </w:p>
    <w:p w14:paraId="3019AE87" w14:textId="77777777" w:rsidR="00D103B7" w:rsidRDefault="00D103B7" w:rsidP="002B6C57">
      <w:pPr>
        <w:rPr>
          <w:b/>
        </w:rPr>
      </w:pPr>
    </w:p>
    <w:p w14:paraId="64493AB2" w14:textId="77777777" w:rsidR="00D103B7" w:rsidRDefault="00D103B7" w:rsidP="002B6C57">
      <w:pPr>
        <w:rPr>
          <w:b/>
        </w:rPr>
      </w:pPr>
    </w:p>
    <w:p w14:paraId="685DADB5" w14:textId="77777777" w:rsidR="00D103B7" w:rsidRDefault="00D103B7" w:rsidP="002B6C57">
      <w:pPr>
        <w:rPr>
          <w:b/>
        </w:rPr>
      </w:pPr>
    </w:p>
    <w:p w14:paraId="6CDDD9EF" w14:textId="77777777" w:rsidR="00D103B7" w:rsidRDefault="00D103B7" w:rsidP="002B6C57">
      <w:pPr>
        <w:rPr>
          <w:b/>
        </w:rPr>
      </w:pPr>
    </w:p>
    <w:p w14:paraId="15FE9638" w14:textId="77777777" w:rsidR="00D103B7" w:rsidRDefault="00D103B7" w:rsidP="00EE31FF">
      <w:pPr>
        <w:jc w:val="right"/>
        <w:rPr>
          <w:b/>
        </w:rPr>
      </w:pPr>
    </w:p>
    <w:p w14:paraId="4AACA26D" w14:textId="77777777" w:rsidR="00BF265E" w:rsidRDefault="00BF265E" w:rsidP="00EE31FF">
      <w:pPr>
        <w:jc w:val="right"/>
        <w:rPr>
          <w:b/>
        </w:rPr>
      </w:pPr>
    </w:p>
    <w:p w14:paraId="5BE00DA2" w14:textId="77777777" w:rsidR="00BF265E" w:rsidRDefault="00BF265E" w:rsidP="00EE31FF">
      <w:pPr>
        <w:jc w:val="right"/>
        <w:rPr>
          <w:b/>
        </w:rPr>
      </w:pPr>
    </w:p>
    <w:p w14:paraId="62D5A780" w14:textId="77777777" w:rsidR="00D103B7" w:rsidRDefault="00D103B7" w:rsidP="00EE31FF">
      <w:pPr>
        <w:jc w:val="right"/>
        <w:rPr>
          <w:b/>
        </w:rPr>
      </w:pPr>
      <w:r>
        <w:rPr>
          <w:b/>
        </w:rPr>
        <w:t>Idea Summary for the Duke Start-Up Challenge</w:t>
      </w:r>
    </w:p>
    <w:p w14:paraId="3987CC71" w14:textId="1A4AC1A7" w:rsidR="00D103B7" w:rsidRDefault="00D03904" w:rsidP="00EE31FF">
      <w:pPr>
        <w:jc w:val="right"/>
        <w:rPr>
          <w:b/>
        </w:rPr>
      </w:pPr>
      <w:r>
        <w:rPr>
          <w:b/>
        </w:rPr>
        <w:t>October 29, 2013</w:t>
      </w:r>
    </w:p>
    <w:p w14:paraId="29BAD6F4" w14:textId="77777777" w:rsidR="00D103B7" w:rsidRDefault="00D103B7" w:rsidP="00EE31FF">
      <w:pPr>
        <w:jc w:val="right"/>
        <w:rPr>
          <w:b/>
        </w:rPr>
      </w:pPr>
    </w:p>
    <w:p w14:paraId="7FD5288D" w14:textId="720C5B31" w:rsidR="00D103B7" w:rsidRPr="00221E5C" w:rsidRDefault="00104A05" w:rsidP="00EE31FF">
      <w:pPr>
        <w:jc w:val="right"/>
      </w:pPr>
      <w:r>
        <w:t xml:space="preserve">Andrew </w:t>
      </w:r>
      <w:proofErr w:type="spellStart"/>
      <w:r>
        <w:t>Koff</w:t>
      </w:r>
      <w:proofErr w:type="spellEnd"/>
      <w:r w:rsidR="00D103B7" w:rsidRPr="00221E5C">
        <w:t xml:space="preserve">, </w:t>
      </w:r>
      <w:r>
        <w:t>Pratt School of Engineering</w:t>
      </w:r>
      <w:r w:rsidR="00D103B7" w:rsidRPr="00221E5C">
        <w:t xml:space="preserve">, </w:t>
      </w:r>
      <w:r>
        <w:t>2014</w:t>
      </w:r>
      <w:r w:rsidR="00D103B7" w:rsidRPr="00221E5C">
        <w:t xml:space="preserve">, </w:t>
      </w:r>
      <w:r>
        <w:t>Andrew.Koff@duke.edu</w:t>
      </w:r>
    </w:p>
    <w:p w14:paraId="2F81A83A" w14:textId="7422873A" w:rsidR="00D103B7" w:rsidRPr="00221E5C" w:rsidRDefault="00104A05" w:rsidP="00EE31FF">
      <w:pPr>
        <w:jc w:val="right"/>
      </w:pPr>
      <w:r>
        <w:t>Sean Scott</w:t>
      </w:r>
      <w:r w:rsidR="00D103B7" w:rsidRPr="00221E5C">
        <w:t xml:space="preserve">, </w:t>
      </w:r>
      <w:r>
        <w:t xml:space="preserve">Trinity </w:t>
      </w:r>
      <w:r w:rsidR="00D03904">
        <w:t>College of Arts &amp;</w:t>
      </w:r>
      <w:r>
        <w:t xml:space="preserve"> Sciences</w:t>
      </w:r>
      <w:r w:rsidR="00D103B7" w:rsidRPr="00221E5C">
        <w:t xml:space="preserve">, </w:t>
      </w:r>
      <w:r w:rsidR="00D03904">
        <w:t>2015</w:t>
      </w:r>
      <w:r w:rsidR="00D103B7" w:rsidRPr="00221E5C">
        <w:t xml:space="preserve">, </w:t>
      </w:r>
      <w:r w:rsidR="00D03904">
        <w:t>Sean.Scott@duke.edu</w:t>
      </w:r>
    </w:p>
    <w:p w14:paraId="01A74E14" w14:textId="0DB855C4" w:rsidR="00D103B7" w:rsidRDefault="00D03904" w:rsidP="002B6C57">
      <w:pPr>
        <w:rPr>
          <w:i/>
        </w:rPr>
      </w:pPr>
      <w:r w:rsidRPr="00CA1F18">
        <w:rPr>
          <w:i/>
        </w:rPr>
        <w:t xml:space="preserve"> </w:t>
      </w:r>
    </w:p>
    <w:p w14:paraId="68EA5498" w14:textId="77777777" w:rsidR="00BF265E" w:rsidRPr="00B91994" w:rsidRDefault="00BF265E" w:rsidP="002B6C57">
      <w:pPr>
        <w:rPr>
          <w:i/>
        </w:rPr>
      </w:pPr>
    </w:p>
    <w:p w14:paraId="49B955FC" w14:textId="77777777" w:rsidR="00D103B7" w:rsidRDefault="00D103B7" w:rsidP="002B6C57">
      <w:pPr>
        <w:shd w:val="clear" w:color="auto" w:fill="FFFFFF"/>
        <w:rPr>
          <w:rFonts w:ascii="Arial" w:eastAsia="Times New Roman" w:hAnsi="Arial" w:cs="Arial"/>
          <w:color w:val="000000"/>
        </w:rPr>
      </w:pPr>
      <w:r>
        <w:rPr>
          <w:rFonts w:ascii="Arial" w:eastAsia="Times New Roman" w:hAnsi="Arial" w:cs="Arial"/>
          <w:b/>
          <w:bCs/>
          <w:color w:val="000000"/>
        </w:rPr>
        <w:lastRenderedPageBreak/>
        <w:t>Write a summary description: In a few paragraphs, describe what problem you are solving, how many people are experiencing the problem, and what your solution is.</w:t>
      </w:r>
    </w:p>
    <w:p w14:paraId="66248F48" w14:textId="7266562C" w:rsidR="00BD6BED" w:rsidRPr="00082C1A" w:rsidRDefault="00D103B7" w:rsidP="002B6C57">
      <w:pPr>
        <w:shd w:val="clear" w:color="auto" w:fill="FFFFFF"/>
        <w:ind w:firstLine="360"/>
        <w:rPr>
          <w:rFonts w:ascii="Arial" w:eastAsia="Times New Roman" w:hAnsi="Arial" w:cs="Arial"/>
          <w:bCs/>
        </w:rPr>
      </w:pPr>
      <w:r w:rsidRPr="007E46D3">
        <w:rPr>
          <w:rFonts w:ascii="Arial" w:eastAsia="Times New Roman" w:hAnsi="Arial" w:cs="Arial"/>
          <w:bCs/>
        </w:rPr>
        <w:t xml:space="preserve">Vast technological advancements have allowed companies across all sectors to obtain data at an increasing rate.  As more and more information is being generated, efficient methods of analysis and reporting are essential for a business to thrive in today’s operating environment.  However, there are currently no </w:t>
      </w:r>
      <w:r w:rsidR="00BD6BED" w:rsidRPr="007E46D3">
        <w:rPr>
          <w:rFonts w:ascii="Arial" w:eastAsia="Times New Roman" w:hAnsi="Arial" w:cs="Arial"/>
          <w:bCs/>
        </w:rPr>
        <w:t>computer software tools</w:t>
      </w:r>
      <w:r w:rsidRPr="007E46D3">
        <w:rPr>
          <w:rFonts w:ascii="Arial" w:eastAsia="Times New Roman" w:hAnsi="Arial" w:cs="Arial"/>
          <w:bCs/>
        </w:rPr>
        <w:t xml:space="preserve"> that allow for the painless analysis and reporting of such large amounts of data.  The quantity and sophistication of the information is far too great for the current analysis tools to efficiently generate results.  Thus, much of the data </w:t>
      </w:r>
      <w:r w:rsidR="00BD6BED" w:rsidRPr="007E46D3">
        <w:rPr>
          <w:rFonts w:ascii="Arial" w:eastAsia="Times New Roman" w:hAnsi="Arial" w:cs="Arial"/>
          <w:bCs/>
        </w:rPr>
        <w:t xml:space="preserve">analysis </w:t>
      </w:r>
      <w:r w:rsidRPr="007E46D3">
        <w:rPr>
          <w:rFonts w:ascii="Arial" w:eastAsia="Times New Roman" w:hAnsi="Arial" w:cs="Arial"/>
          <w:bCs/>
        </w:rPr>
        <w:t xml:space="preserve">that could be </w:t>
      </w:r>
      <w:r w:rsidR="00BD6BED" w:rsidRPr="007E46D3">
        <w:rPr>
          <w:rFonts w:ascii="Arial" w:eastAsia="Times New Roman" w:hAnsi="Arial" w:cs="Arial"/>
          <w:bCs/>
        </w:rPr>
        <w:t>generated</w:t>
      </w:r>
      <w:r w:rsidRPr="007E46D3">
        <w:rPr>
          <w:rFonts w:ascii="Arial" w:eastAsia="Times New Roman" w:hAnsi="Arial" w:cs="Arial"/>
          <w:bCs/>
        </w:rPr>
        <w:t xml:space="preserve"> to </w:t>
      </w:r>
      <w:r w:rsidR="00850B4B" w:rsidRPr="007E46D3">
        <w:rPr>
          <w:rFonts w:ascii="Arial" w:eastAsia="Times New Roman" w:hAnsi="Arial" w:cs="Arial"/>
          <w:bCs/>
        </w:rPr>
        <w:t xml:space="preserve">develop </w:t>
      </w:r>
      <w:r w:rsidRPr="007E46D3">
        <w:rPr>
          <w:rFonts w:ascii="Arial" w:eastAsia="Times New Roman" w:hAnsi="Arial" w:cs="Arial"/>
          <w:bCs/>
        </w:rPr>
        <w:t>and modif</w:t>
      </w:r>
      <w:r w:rsidR="00850B4B" w:rsidRPr="007E46D3">
        <w:rPr>
          <w:rFonts w:ascii="Arial" w:eastAsia="Times New Roman" w:hAnsi="Arial" w:cs="Arial"/>
          <w:bCs/>
        </w:rPr>
        <w:t>y profitable business strategy and tactics is instead going unnoted, creating substantial opportunitie</w:t>
      </w:r>
      <w:r w:rsidR="0038553D" w:rsidRPr="007E46D3">
        <w:rPr>
          <w:rFonts w:ascii="Arial" w:eastAsia="Times New Roman" w:hAnsi="Arial" w:cs="Arial"/>
          <w:bCs/>
        </w:rPr>
        <w:t xml:space="preserve">s.  </w:t>
      </w:r>
      <w:proofErr w:type="gramStart"/>
      <w:r w:rsidR="0038553D" w:rsidRPr="007E46D3">
        <w:rPr>
          <w:rFonts w:ascii="Arial" w:eastAsia="Times New Roman" w:hAnsi="Arial" w:cs="Arial"/>
          <w:bCs/>
        </w:rPr>
        <w:t>inFlo’s</w:t>
      </w:r>
      <w:proofErr w:type="gramEnd"/>
      <w:r w:rsidR="0038553D" w:rsidRPr="007E46D3">
        <w:rPr>
          <w:rFonts w:ascii="Arial" w:eastAsia="Times New Roman" w:hAnsi="Arial" w:cs="Arial"/>
          <w:bCs/>
        </w:rPr>
        <w:t xml:space="preserve"> proprietary software tool offers improved data visualization, analysis and interpretation of big data that allows clients to leverage all their data for new insights and new business opportunities. </w:t>
      </w:r>
      <w:r w:rsidR="007E46D3" w:rsidRPr="007E46D3">
        <w:rPr>
          <w:rFonts w:ascii="Arial" w:eastAsia="Times New Roman" w:hAnsi="Arial" w:cs="Arial"/>
          <w:bCs/>
        </w:rPr>
        <w:t>Companies will decrease the time between data ingestion and strategy selection and th</w:t>
      </w:r>
      <w:r w:rsidR="007E46D3">
        <w:rPr>
          <w:rFonts w:ascii="Arial" w:eastAsia="Times New Roman" w:hAnsi="Arial" w:cs="Arial"/>
          <w:bCs/>
        </w:rPr>
        <w:t xml:space="preserve">us gain actionable </w:t>
      </w:r>
      <w:r w:rsidR="007E46D3" w:rsidRPr="00082C1A">
        <w:rPr>
          <w:rFonts w:ascii="Arial" w:eastAsia="Times New Roman" w:hAnsi="Arial" w:cs="Arial"/>
          <w:bCs/>
        </w:rPr>
        <w:t>insight from applicable large datasets.</w:t>
      </w:r>
    </w:p>
    <w:p w14:paraId="2399A083" w14:textId="51AF264E" w:rsidR="00D103B7" w:rsidRPr="00082C1A" w:rsidRDefault="00D103B7" w:rsidP="002B6C57">
      <w:pPr>
        <w:shd w:val="clear" w:color="auto" w:fill="FFFFFF"/>
        <w:ind w:firstLine="360"/>
        <w:rPr>
          <w:rFonts w:ascii="Arial" w:eastAsia="Times New Roman" w:hAnsi="Arial" w:cs="Arial"/>
          <w:bCs/>
        </w:rPr>
      </w:pPr>
      <w:proofErr w:type="spellStart"/>
      <w:proofErr w:type="gramStart"/>
      <w:r w:rsidRPr="00082C1A">
        <w:rPr>
          <w:rFonts w:ascii="Arial" w:eastAsia="Times New Roman" w:hAnsi="Arial" w:cs="Arial"/>
          <w:bCs/>
        </w:rPr>
        <w:t>inFlo</w:t>
      </w:r>
      <w:proofErr w:type="spellEnd"/>
      <w:proofErr w:type="gramEnd"/>
      <w:r w:rsidRPr="00082C1A">
        <w:rPr>
          <w:rFonts w:ascii="Arial" w:eastAsia="Times New Roman" w:hAnsi="Arial" w:cs="Arial"/>
          <w:bCs/>
        </w:rPr>
        <w:t xml:space="preserve"> </w:t>
      </w:r>
      <w:r w:rsidR="00BD6BED" w:rsidRPr="00082C1A">
        <w:rPr>
          <w:rFonts w:ascii="Arial" w:eastAsia="Times New Roman" w:hAnsi="Arial" w:cs="Arial"/>
          <w:bCs/>
        </w:rPr>
        <w:t>will</w:t>
      </w:r>
      <w:r w:rsidRPr="00082C1A">
        <w:rPr>
          <w:rFonts w:ascii="Arial" w:eastAsia="Times New Roman" w:hAnsi="Arial" w:cs="Arial"/>
          <w:bCs/>
        </w:rPr>
        <w:t xml:space="preserve"> capitalize on </w:t>
      </w:r>
      <w:r w:rsidR="00E66C56" w:rsidRPr="00082C1A">
        <w:rPr>
          <w:rFonts w:ascii="Arial" w:eastAsia="Times New Roman" w:hAnsi="Arial" w:cs="Arial"/>
          <w:bCs/>
        </w:rPr>
        <w:t>its software’s</w:t>
      </w:r>
      <w:r w:rsidRPr="00082C1A">
        <w:rPr>
          <w:rFonts w:ascii="Arial" w:eastAsia="Times New Roman" w:hAnsi="Arial" w:cs="Arial"/>
          <w:bCs/>
        </w:rPr>
        <w:t xml:space="preserve"> potential</w:t>
      </w:r>
      <w:r w:rsidR="00E66C56" w:rsidRPr="00082C1A">
        <w:rPr>
          <w:rFonts w:ascii="Arial" w:eastAsia="Times New Roman" w:hAnsi="Arial" w:cs="Arial"/>
          <w:bCs/>
        </w:rPr>
        <w:t xml:space="preserve"> to create monetary value </w:t>
      </w:r>
      <w:del w:id="0" w:author="Sean Scott" w:date="2013-10-30T10:46:00Z">
        <w:r w:rsidR="00E66C56" w:rsidRPr="00082C1A" w:rsidDel="00E04DC2">
          <w:rPr>
            <w:rFonts w:ascii="Arial" w:eastAsia="Times New Roman" w:hAnsi="Arial" w:cs="Arial"/>
            <w:bCs/>
          </w:rPr>
          <w:delText xml:space="preserve">to </w:delText>
        </w:r>
      </w:del>
      <w:ins w:id="1" w:author="Sean Scott" w:date="2013-10-30T10:46:00Z">
        <w:r w:rsidR="00E04DC2">
          <w:rPr>
            <w:rFonts w:ascii="Arial" w:eastAsia="Times New Roman" w:hAnsi="Arial" w:cs="Arial"/>
            <w:bCs/>
          </w:rPr>
          <w:t>for</w:t>
        </w:r>
        <w:r w:rsidR="00E04DC2" w:rsidRPr="00082C1A">
          <w:rPr>
            <w:rFonts w:ascii="Arial" w:eastAsia="Times New Roman" w:hAnsi="Arial" w:cs="Arial"/>
            <w:bCs/>
          </w:rPr>
          <w:t xml:space="preserve"> </w:t>
        </w:r>
      </w:ins>
      <w:r w:rsidR="00E66C56" w:rsidRPr="00082C1A">
        <w:rPr>
          <w:rFonts w:ascii="Arial" w:eastAsia="Times New Roman" w:hAnsi="Arial" w:cs="Arial"/>
          <w:bCs/>
        </w:rPr>
        <w:t>business</w:t>
      </w:r>
      <w:r w:rsidR="007E46D3" w:rsidRPr="00082C1A">
        <w:rPr>
          <w:rFonts w:ascii="Arial" w:eastAsia="Times New Roman" w:hAnsi="Arial" w:cs="Arial"/>
          <w:bCs/>
        </w:rPr>
        <w:t>es</w:t>
      </w:r>
      <w:r w:rsidR="00E66C56" w:rsidRPr="00082C1A">
        <w:rPr>
          <w:rFonts w:ascii="Arial" w:eastAsia="Times New Roman" w:hAnsi="Arial" w:cs="Arial"/>
          <w:bCs/>
        </w:rPr>
        <w:t xml:space="preserve"> by offering a </w:t>
      </w:r>
      <w:r w:rsidR="00566DE2" w:rsidRPr="00082C1A">
        <w:rPr>
          <w:rFonts w:ascii="Arial" w:eastAsia="Times New Roman" w:hAnsi="Arial" w:cs="Arial"/>
          <w:bCs/>
        </w:rPr>
        <w:t xml:space="preserve">unique </w:t>
      </w:r>
      <w:r w:rsidR="00E66C56" w:rsidRPr="00082C1A">
        <w:rPr>
          <w:rFonts w:ascii="Arial" w:eastAsia="Times New Roman" w:hAnsi="Arial" w:cs="Arial"/>
          <w:bCs/>
        </w:rPr>
        <w:t>method to effectively utilize large data in their respective markets</w:t>
      </w:r>
      <w:r w:rsidRPr="00082C1A">
        <w:rPr>
          <w:rFonts w:ascii="Arial" w:eastAsia="Times New Roman" w:hAnsi="Arial" w:cs="Arial"/>
          <w:bCs/>
        </w:rPr>
        <w:t xml:space="preserve">.  </w:t>
      </w:r>
      <w:proofErr w:type="gramStart"/>
      <w:r w:rsidR="007E46D3" w:rsidRPr="00082C1A">
        <w:rPr>
          <w:rFonts w:ascii="Arial" w:eastAsia="Times New Roman" w:hAnsi="Arial" w:cs="Arial"/>
          <w:bCs/>
        </w:rPr>
        <w:t>i</w:t>
      </w:r>
      <w:r w:rsidR="00E66C56" w:rsidRPr="00082C1A">
        <w:rPr>
          <w:rFonts w:ascii="Arial" w:eastAsia="Times New Roman" w:hAnsi="Arial" w:cs="Arial"/>
          <w:bCs/>
        </w:rPr>
        <w:t>nFlo’s</w:t>
      </w:r>
      <w:proofErr w:type="gramEnd"/>
      <w:r w:rsidRPr="00082C1A">
        <w:rPr>
          <w:rFonts w:ascii="Arial" w:eastAsia="Times New Roman" w:hAnsi="Arial" w:cs="Arial"/>
          <w:bCs/>
        </w:rPr>
        <w:t xml:space="preserve"> multivariate analysis software solution</w:t>
      </w:r>
      <w:r w:rsidR="00850B4B" w:rsidRPr="00082C1A">
        <w:rPr>
          <w:rFonts w:ascii="Arial" w:eastAsia="Times New Roman" w:hAnsi="Arial" w:cs="Arial"/>
          <w:bCs/>
        </w:rPr>
        <w:t xml:space="preserve"> greatly</w:t>
      </w:r>
      <w:r w:rsidR="00E66C56" w:rsidRPr="00082C1A">
        <w:rPr>
          <w:rFonts w:ascii="Arial" w:eastAsia="Times New Roman" w:hAnsi="Arial" w:cs="Arial"/>
          <w:bCs/>
        </w:rPr>
        <w:t xml:space="preserve"> facilitates the</w:t>
      </w:r>
      <w:r w:rsidRPr="00082C1A">
        <w:rPr>
          <w:rFonts w:ascii="Arial" w:eastAsia="Times New Roman" w:hAnsi="Arial" w:cs="Arial"/>
          <w:bCs/>
        </w:rPr>
        <w:t xml:space="preserve"> </w:t>
      </w:r>
      <w:r w:rsidR="00E66C56" w:rsidRPr="00082C1A">
        <w:rPr>
          <w:rFonts w:ascii="Arial" w:eastAsia="Times New Roman" w:hAnsi="Arial" w:cs="Arial"/>
          <w:bCs/>
        </w:rPr>
        <w:t>interpretation and analysis of</w:t>
      </w:r>
      <w:r w:rsidRPr="00082C1A">
        <w:rPr>
          <w:rFonts w:ascii="Arial" w:eastAsia="Times New Roman" w:hAnsi="Arial" w:cs="Arial"/>
          <w:bCs/>
        </w:rPr>
        <w:t xml:space="preserve"> massive datasets </w:t>
      </w:r>
      <w:r w:rsidR="002B6C57">
        <w:rPr>
          <w:rFonts w:ascii="Arial" w:eastAsia="Times New Roman" w:hAnsi="Arial" w:cs="Arial"/>
          <w:bCs/>
        </w:rPr>
        <w:t>in a time-</w:t>
      </w:r>
      <w:r w:rsidR="00E66C56" w:rsidRPr="00082C1A">
        <w:rPr>
          <w:rFonts w:ascii="Arial" w:eastAsia="Times New Roman" w:hAnsi="Arial" w:cs="Arial"/>
          <w:bCs/>
        </w:rPr>
        <w:t>efficient simple manner</w:t>
      </w:r>
      <w:r w:rsidRPr="00082C1A">
        <w:rPr>
          <w:rFonts w:ascii="Arial" w:eastAsia="Times New Roman" w:hAnsi="Arial" w:cs="Arial"/>
          <w:bCs/>
        </w:rPr>
        <w:t>.</w:t>
      </w:r>
      <w:r w:rsidR="00E66C56" w:rsidRPr="00082C1A">
        <w:rPr>
          <w:rFonts w:ascii="Arial" w:eastAsia="Times New Roman" w:hAnsi="Arial" w:cs="Arial"/>
          <w:bCs/>
        </w:rPr>
        <w:t xml:space="preserve">  For example, inFlo’s software makes it much easier</w:t>
      </w:r>
      <w:r w:rsidR="00566DE2" w:rsidRPr="00082C1A">
        <w:rPr>
          <w:rFonts w:ascii="Arial" w:eastAsia="Times New Roman" w:hAnsi="Arial" w:cs="Arial"/>
          <w:bCs/>
        </w:rPr>
        <w:t xml:space="preserve"> </w:t>
      </w:r>
      <w:r w:rsidR="00E66C56" w:rsidRPr="00082C1A">
        <w:rPr>
          <w:rFonts w:ascii="Arial" w:eastAsia="Times New Roman" w:hAnsi="Arial" w:cs="Arial"/>
          <w:bCs/>
        </w:rPr>
        <w:t>for anyone</w:t>
      </w:r>
      <w:r w:rsidR="002B6C57">
        <w:rPr>
          <w:rFonts w:ascii="Arial" w:eastAsia="Times New Roman" w:hAnsi="Arial" w:cs="Arial"/>
          <w:bCs/>
        </w:rPr>
        <w:t xml:space="preserve"> not only</w:t>
      </w:r>
      <w:r w:rsidR="00E66C56" w:rsidRPr="00082C1A">
        <w:rPr>
          <w:rFonts w:ascii="Arial" w:eastAsia="Times New Roman" w:hAnsi="Arial" w:cs="Arial"/>
          <w:bCs/>
        </w:rPr>
        <w:t xml:space="preserve"> to </w:t>
      </w:r>
      <w:r w:rsidR="007E46D3" w:rsidRPr="00082C1A">
        <w:rPr>
          <w:rFonts w:ascii="Arial" w:eastAsia="Times New Roman" w:hAnsi="Arial" w:cs="Arial"/>
          <w:bCs/>
        </w:rPr>
        <w:t>create</w:t>
      </w:r>
      <w:r w:rsidR="002B6C57">
        <w:rPr>
          <w:rFonts w:ascii="Arial" w:eastAsia="Times New Roman" w:hAnsi="Arial" w:cs="Arial"/>
          <w:bCs/>
        </w:rPr>
        <w:t xml:space="preserve"> plots and</w:t>
      </w:r>
      <w:r w:rsidR="00E66C56" w:rsidRPr="00082C1A">
        <w:rPr>
          <w:rFonts w:ascii="Arial" w:eastAsia="Times New Roman" w:hAnsi="Arial" w:cs="Arial"/>
          <w:bCs/>
        </w:rPr>
        <w:t xml:space="preserve"> </w:t>
      </w:r>
      <w:r w:rsidR="00C976BF" w:rsidRPr="00082C1A">
        <w:rPr>
          <w:rFonts w:ascii="Arial" w:eastAsia="Times New Roman" w:hAnsi="Arial" w:cs="Arial"/>
          <w:bCs/>
        </w:rPr>
        <w:t xml:space="preserve">develop </w:t>
      </w:r>
      <w:r w:rsidR="00E66C56" w:rsidRPr="00082C1A">
        <w:rPr>
          <w:rFonts w:ascii="Arial" w:eastAsia="Times New Roman" w:hAnsi="Arial" w:cs="Arial"/>
          <w:bCs/>
        </w:rPr>
        <w:t xml:space="preserve">new </w:t>
      </w:r>
      <w:r w:rsidR="00C976BF" w:rsidRPr="00082C1A">
        <w:rPr>
          <w:rFonts w:ascii="Arial" w:eastAsia="Times New Roman" w:hAnsi="Arial" w:cs="Arial"/>
          <w:bCs/>
        </w:rPr>
        <w:t xml:space="preserve">correlations and </w:t>
      </w:r>
      <w:r w:rsidR="00E66C56" w:rsidRPr="00082C1A">
        <w:rPr>
          <w:rFonts w:ascii="Arial" w:eastAsia="Times New Roman" w:hAnsi="Arial" w:cs="Arial"/>
          <w:bCs/>
        </w:rPr>
        <w:t xml:space="preserve">parameters, </w:t>
      </w:r>
      <w:r w:rsidR="002B6C57">
        <w:rPr>
          <w:rFonts w:ascii="Arial" w:eastAsia="Times New Roman" w:hAnsi="Arial" w:cs="Arial"/>
          <w:bCs/>
        </w:rPr>
        <w:t xml:space="preserve">but also to </w:t>
      </w:r>
      <w:r w:rsidR="00EF6147" w:rsidRPr="00082C1A">
        <w:rPr>
          <w:rFonts w:ascii="Arial" w:eastAsia="Times New Roman" w:hAnsi="Arial" w:cs="Arial"/>
          <w:bCs/>
        </w:rPr>
        <w:t>perform</w:t>
      </w:r>
      <w:r w:rsidR="007E46D3" w:rsidRPr="00082C1A">
        <w:rPr>
          <w:rFonts w:ascii="Arial" w:eastAsia="Times New Roman" w:hAnsi="Arial" w:cs="Arial"/>
          <w:bCs/>
        </w:rPr>
        <w:t xml:space="preserve"> advanced filtering</w:t>
      </w:r>
      <w:r w:rsidR="00E66C56" w:rsidRPr="00082C1A">
        <w:rPr>
          <w:rFonts w:ascii="Arial" w:eastAsia="Times New Roman" w:hAnsi="Arial" w:cs="Arial"/>
          <w:bCs/>
        </w:rPr>
        <w:t xml:space="preserve"> of data in order to present the data in the most informative way possible.</w:t>
      </w:r>
    </w:p>
    <w:p w14:paraId="57AF95E2" w14:textId="1B564B42" w:rsidR="00D103B7" w:rsidRPr="00082C1A" w:rsidRDefault="00D103B7" w:rsidP="002B6C57">
      <w:pPr>
        <w:shd w:val="clear" w:color="auto" w:fill="FFFFFF"/>
        <w:ind w:firstLine="360"/>
        <w:rPr>
          <w:rFonts w:ascii="Arial" w:eastAsia="Times New Roman" w:hAnsi="Arial" w:cs="Arial"/>
          <w:bCs/>
        </w:rPr>
      </w:pPr>
      <w:proofErr w:type="spellStart"/>
      <w:proofErr w:type="gramStart"/>
      <w:r w:rsidRPr="00082C1A">
        <w:rPr>
          <w:rFonts w:ascii="Arial" w:eastAsia="Times New Roman" w:hAnsi="Arial" w:cs="Arial"/>
          <w:bCs/>
        </w:rPr>
        <w:t>inFlo</w:t>
      </w:r>
      <w:proofErr w:type="spellEnd"/>
      <w:proofErr w:type="gramEnd"/>
      <w:r w:rsidRPr="00082C1A">
        <w:rPr>
          <w:rFonts w:ascii="Arial" w:eastAsia="Times New Roman" w:hAnsi="Arial" w:cs="Arial"/>
          <w:bCs/>
        </w:rPr>
        <w:t xml:space="preserve"> aims to ease the process of data collection and conversion through the utilization of </w:t>
      </w:r>
      <w:r w:rsidR="00E66C56" w:rsidRPr="00082C1A">
        <w:rPr>
          <w:rFonts w:ascii="Arial" w:eastAsia="Times New Roman" w:hAnsi="Arial" w:cs="Arial"/>
          <w:bCs/>
        </w:rPr>
        <w:t>its</w:t>
      </w:r>
      <w:r w:rsidRPr="00082C1A">
        <w:rPr>
          <w:rFonts w:ascii="Arial" w:eastAsia="Times New Roman" w:hAnsi="Arial" w:cs="Arial"/>
          <w:bCs/>
        </w:rPr>
        <w:t xml:space="preserve"> </w:t>
      </w:r>
      <w:r w:rsidR="00CB48CF" w:rsidRPr="00082C1A">
        <w:rPr>
          <w:rFonts w:ascii="Arial" w:eastAsia="Times New Roman" w:hAnsi="Arial" w:cs="Arial"/>
          <w:bCs/>
        </w:rPr>
        <w:t xml:space="preserve">software </w:t>
      </w:r>
      <w:r w:rsidRPr="00082C1A">
        <w:rPr>
          <w:rFonts w:ascii="Arial" w:eastAsia="Times New Roman" w:hAnsi="Arial" w:cs="Arial"/>
          <w:bCs/>
        </w:rPr>
        <w:t xml:space="preserve">tool, Multigraph.  Current tools require a large amount of time and experience to be </w:t>
      </w:r>
      <w:r w:rsidR="002B6C57">
        <w:rPr>
          <w:rFonts w:ascii="Arial" w:eastAsia="Times New Roman" w:hAnsi="Arial" w:cs="Arial"/>
          <w:bCs/>
        </w:rPr>
        <w:t>utilized to</w:t>
      </w:r>
      <w:r w:rsidRPr="00082C1A">
        <w:rPr>
          <w:rFonts w:ascii="Arial" w:eastAsia="Times New Roman" w:hAnsi="Arial" w:cs="Arial"/>
          <w:bCs/>
        </w:rPr>
        <w:t xml:space="preserve"> their full potential, and they are also very expensive. </w:t>
      </w:r>
      <w:del w:id="2" w:author="Sean Scott" w:date="2013-10-30T10:51:00Z">
        <w:r w:rsidR="00E66C56" w:rsidRPr="00082C1A" w:rsidDel="00213448">
          <w:rPr>
            <w:rFonts w:ascii="Arial" w:eastAsia="Times New Roman" w:hAnsi="Arial" w:cs="Arial"/>
            <w:bCs/>
          </w:rPr>
          <w:delText xml:space="preserve">InFlo’s </w:delText>
        </w:r>
      </w:del>
      <w:proofErr w:type="gramStart"/>
      <w:ins w:id="3" w:author="Sean Scott" w:date="2013-10-30T10:51:00Z">
        <w:r w:rsidR="00213448">
          <w:rPr>
            <w:rFonts w:ascii="Arial" w:eastAsia="Times New Roman" w:hAnsi="Arial" w:cs="Arial"/>
            <w:bCs/>
          </w:rPr>
          <w:t>i</w:t>
        </w:r>
        <w:r w:rsidR="00213448" w:rsidRPr="00082C1A">
          <w:rPr>
            <w:rFonts w:ascii="Arial" w:eastAsia="Times New Roman" w:hAnsi="Arial" w:cs="Arial"/>
            <w:bCs/>
          </w:rPr>
          <w:t>nFlo’s</w:t>
        </w:r>
        <w:proofErr w:type="gramEnd"/>
        <w:r w:rsidR="00213448" w:rsidRPr="00082C1A">
          <w:rPr>
            <w:rFonts w:ascii="Arial" w:eastAsia="Times New Roman" w:hAnsi="Arial" w:cs="Arial"/>
            <w:bCs/>
          </w:rPr>
          <w:t xml:space="preserve"> </w:t>
        </w:r>
      </w:ins>
      <w:r w:rsidR="00566DE2" w:rsidRPr="00082C1A">
        <w:rPr>
          <w:rFonts w:ascii="Arial" w:eastAsia="Times New Roman" w:hAnsi="Arial" w:cs="Arial"/>
          <w:bCs/>
        </w:rPr>
        <w:t xml:space="preserve">unique </w:t>
      </w:r>
      <w:r w:rsidR="00E66C56" w:rsidRPr="00082C1A">
        <w:rPr>
          <w:rFonts w:ascii="Arial" w:eastAsia="Times New Roman" w:hAnsi="Arial" w:cs="Arial"/>
          <w:bCs/>
        </w:rPr>
        <w:t>software</w:t>
      </w:r>
      <w:r w:rsidRPr="00082C1A">
        <w:rPr>
          <w:rFonts w:ascii="Arial" w:eastAsia="Times New Roman" w:hAnsi="Arial" w:cs="Arial"/>
          <w:bCs/>
        </w:rPr>
        <w:t xml:space="preserve"> tool condenses the time between data collection</w:t>
      </w:r>
      <w:r w:rsidR="007E46D3" w:rsidRPr="00082C1A">
        <w:rPr>
          <w:rFonts w:ascii="Arial" w:eastAsia="Times New Roman" w:hAnsi="Arial" w:cs="Arial"/>
          <w:bCs/>
        </w:rPr>
        <w:t xml:space="preserve"> and analysis by </w:t>
      </w:r>
      <w:r w:rsidR="002B6C57">
        <w:rPr>
          <w:rFonts w:ascii="Arial" w:eastAsia="Times New Roman" w:hAnsi="Arial" w:cs="Arial"/>
          <w:bCs/>
        </w:rPr>
        <w:t>implementing advanced</w:t>
      </w:r>
      <w:r w:rsidR="007E46D3" w:rsidRPr="00082C1A">
        <w:rPr>
          <w:rFonts w:ascii="Arial" w:eastAsia="Times New Roman" w:hAnsi="Arial" w:cs="Arial"/>
          <w:bCs/>
        </w:rPr>
        <w:t xml:space="preserve"> algorithms </w:t>
      </w:r>
      <w:r w:rsidRPr="00082C1A">
        <w:rPr>
          <w:rFonts w:ascii="Arial" w:eastAsia="Times New Roman" w:hAnsi="Arial" w:cs="Arial"/>
          <w:bCs/>
        </w:rPr>
        <w:t>that</w:t>
      </w:r>
      <w:r w:rsidR="00082C1A" w:rsidRPr="00082C1A">
        <w:rPr>
          <w:rFonts w:ascii="Arial" w:eastAsia="Times New Roman" w:hAnsi="Arial" w:cs="Arial"/>
          <w:bCs/>
        </w:rPr>
        <w:t xml:space="preserve"> quickly import and organize</w:t>
      </w:r>
      <w:r w:rsidRPr="00082C1A">
        <w:rPr>
          <w:rFonts w:ascii="Arial" w:eastAsia="Times New Roman" w:hAnsi="Arial" w:cs="Arial"/>
          <w:bCs/>
        </w:rPr>
        <w:t xml:space="preserve"> incredible amounts of data in an intuitive manner. With Multigraph, the large amount of time sifting through and organizing datasets is eliminated so that analysis efforts become</w:t>
      </w:r>
      <w:r w:rsidR="002B6C57">
        <w:rPr>
          <w:rFonts w:ascii="Arial" w:eastAsia="Times New Roman" w:hAnsi="Arial" w:cs="Arial"/>
          <w:bCs/>
        </w:rPr>
        <w:t xml:space="preserve"> more productive. From user trials and preliminary analysis,</w:t>
      </w:r>
      <w:r w:rsidRPr="00082C1A">
        <w:rPr>
          <w:rFonts w:ascii="Arial" w:eastAsia="Times New Roman" w:hAnsi="Arial" w:cs="Arial"/>
          <w:bCs/>
        </w:rPr>
        <w:t xml:space="preserve"> </w:t>
      </w:r>
      <w:r w:rsidR="002B6C57">
        <w:rPr>
          <w:rFonts w:ascii="Arial" w:eastAsia="Times New Roman" w:hAnsi="Arial" w:cs="Arial"/>
          <w:bCs/>
        </w:rPr>
        <w:t>efficiency increases approximately tenfold</w:t>
      </w:r>
      <w:ins w:id="4" w:author="Sean Scott" w:date="2013-10-30T10:49:00Z">
        <w:r w:rsidR="00E04DC2">
          <w:rPr>
            <w:rFonts w:ascii="Arial" w:eastAsia="Times New Roman" w:hAnsi="Arial" w:cs="Arial"/>
            <w:bCs/>
          </w:rPr>
          <w:t>,</w:t>
        </w:r>
      </w:ins>
      <w:r w:rsidR="002B6C57">
        <w:rPr>
          <w:rFonts w:ascii="Arial" w:eastAsia="Times New Roman" w:hAnsi="Arial" w:cs="Arial"/>
          <w:bCs/>
        </w:rPr>
        <w:t xml:space="preserve"> and</w:t>
      </w:r>
      <w:r w:rsidR="00082C1A" w:rsidRPr="00082C1A">
        <w:rPr>
          <w:rFonts w:ascii="Arial" w:eastAsia="Times New Roman" w:hAnsi="Arial" w:cs="Arial"/>
          <w:bCs/>
        </w:rPr>
        <w:t xml:space="preserve"> </w:t>
      </w:r>
      <w:r w:rsidRPr="00082C1A">
        <w:rPr>
          <w:rFonts w:ascii="Arial" w:eastAsia="Times New Roman" w:hAnsi="Arial" w:cs="Arial"/>
          <w:bCs/>
        </w:rPr>
        <w:t xml:space="preserve">results </w:t>
      </w:r>
      <w:r w:rsidR="00082C1A" w:rsidRPr="00082C1A">
        <w:rPr>
          <w:rFonts w:ascii="Arial" w:eastAsia="Times New Roman" w:hAnsi="Arial" w:cs="Arial"/>
          <w:bCs/>
        </w:rPr>
        <w:t xml:space="preserve">produced </w:t>
      </w:r>
      <w:r w:rsidRPr="00082C1A">
        <w:rPr>
          <w:rFonts w:ascii="Arial" w:eastAsia="Times New Roman" w:hAnsi="Arial" w:cs="Arial"/>
          <w:bCs/>
        </w:rPr>
        <w:t>are more actionable. Multigraph</w:t>
      </w:r>
      <w:r w:rsidRPr="00082C1A">
        <w:rPr>
          <w:rFonts w:ascii="Arial" w:eastAsia="Times New Roman" w:hAnsi="Arial" w:cs="Arial"/>
          <w:bCs/>
          <w:vertAlign w:val="superscript"/>
        </w:rPr>
        <w:t xml:space="preserve"> </w:t>
      </w:r>
      <w:r w:rsidRPr="00082C1A">
        <w:rPr>
          <w:rFonts w:ascii="Arial" w:eastAsia="Times New Roman" w:hAnsi="Arial" w:cs="Arial"/>
          <w:bCs/>
        </w:rPr>
        <w:t xml:space="preserve">was designed with the intention of providing </w:t>
      </w:r>
      <w:r w:rsidR="00C976BF" w:rsidRPr="00082C1A">
        <w:rPr>
          <w:rFonts w:ascii="Arial" w:eastAsia="Times New Roman" w:hAnsi="Arial" w:cs="Arial"/>
          <w:bCs/>
        </w:rPr>
        <w:t xml:space="preserve">both </w:t>
      </w:r>
      <w:r w:rsidRPr="00082C1A">
        <w:rPr>
          <w:rFonts w:ascii="Arial" w:eastAsia="Times New Roman" w:hAnsi="Arial" w:cs="Arial"/>
          <w:bCs/>
        </w:rPr>
        <w:t>superior analysis capabilities</w:t>
      </w:r>
      <w:r w:rsidR="00C976BF" w:rsidRPr="00082C1A">
        <w:rPr>
          <w:rFonts w:ascii="Arial" w:eastAsia="Times New Roman" w:hAnsi="Arial" w:cs="Arial"/>
          <w:bCs/>
        </w:rPr>
        <w:t xml:space="preserve"> and</w:t>
      </w:r>
      <w:r w:rsidRPr="00082C1A">
        <w:rPr>
          <w:rFonts w:ascii="Arial" w:eastAsia="Times New Roman" w:hAnsi="Arial" w:cs="Arial"/>
          <w:bCs/>
        </w:rPr>
        <w:t xml:space="preserve"> strong reporting capabilities. </w:t>
      </w:r>
      <w:proofErr w:type="gramStart"/>
      <w:r w:rsidRPr="00082C1A">
        <w:rPr>
          <w:rFonts w:ascii="Arial" w:eastAsia="Times New Roman" w:hAnsi="Arial" w:cs="Arial"/>
          <w:bCs/>
        </w:rPr>
        <w:t>inFlo</w:t>
      </w:r>
      <w:r w:rsidR="00CB48CF" w:rsidRPr="00082C1A">
        <w:rPr>
          <w:rFonts w:ascii="Arial" w:eastAsia="Times New Roman" w:hAnsi="Arial" w:cs="Arial"/>
          <w:bCs/>
        </w:rPr>
        <w:t>’s</w:t>
      </w:r>
      <w:proofErr w:type="gramEnd"/>
      <w:r w:rsidR="00CB48CF" w:rsidRPr="00082C1A">
        <w:rPr>
          <w:rFonts w:ascii="Arial" w:eastAsia="Times New Roman" w:hAnsi="Arial" w:cs="Arial"/>
          <w:bCs/>
        </w:rPr>
        <w:t xml:space="preserve"> Multigraph</w:t>
      </w:r>
      <w:r w:rsidRPr="00082C1A">
        <w:rPr>
          <w:rFonts w:ascii="Arial" w:eastAsia="Times New Roman" w:hAnsi="Arial" w:cs="Arial"/>
          <w:bCs/>
        </w:rPr>
        <w:t xml:space="preserve"> provides businesses with a single tool that converts data to tangible profits. </w:t>
      </w:r>
    </w:p>
    <w:p w14:paraId="0615E635" w14:textId="03661EAF" w:rsidR="00D103B7" w:rsidRPr="00082C1A" w:rsidRDefault="00D103B7" w:rsidP="002B6C57">
      <w:pPr>
        <w:widowControl w:val="0"/>
        <w:shd w:val="clear" w:color="auto" w:fill="FFFFFF"/>
        <w:ind w:firstLine="360"/>
        <w:rPr>
          <w:rFonts w:ascii="Arial" w:eastAsia="Times New Roman" w:hAnsi="Arial" w:cs="Arial"/>
          <w:bCs/>
        </w:rPr>
      </w:pPr>
      <w:r w:rsidRPr="00082C1A">
        <w:rPr>
          <w:rFonts w:ascii="Arial" w:eastAsia="Times New Roman" w:hAnsi="Arial" w:cs="Arial"/>
          <w:bCs/>
        </w:rPr>
        <w:t xml:space="preserve">The technological environment in which we live today can be very complex and overwhelming. With Multigraph, </w:t>
      </w:r>
      <w:r w:rsidR="0038553D" w:rsidRPr="00082C1A">
        <w:rPr>
          <w:rFonts w:ascii="Arial" w:eastAsia="Times New Roman" w:hAnsi="Arial" w:cs="Arial"/>
          <w:bCs/>
        </w:rPr>
        <w:t xml:space="preserve">data visualization, </w:t>
      </w:r>
      <w:r w:rsidRPr="00082C1A">
        <w:rPr>
          <w:rFonts w:ascii="Arial" w:eastAsia="Times New Roman" w:hAnsi="Arial" w:cs="Arial"/>
          <w:bCs/>
        </w:rPr>
        <w:t>analysis</w:t>
      </w:r>
      <w:ins w:id="5" w:author="Sean Scott" w:date="2013-10-30T10:52:00Z">
        <w:r w:rsidR="00213448">
          <w:rPr>
            <w:rFonts w:ascii="Arial" w:eastAsia="Times New Roman" w:hAnsi="Arial" w:cs="Arial"/>
            <w:bCs/>
          </w:rPr>
          <w:t>,</w:t>
        </w:r>
      </w:ins>
      <w:r w:rsidR="0038553D" w:rsidRPr="00082C1A">
        <w:rPr>
          <w:rFonts w:ascii="Arial" w:eastAsia="Times New Roman" w:hAnsi="Arial" w:cs="Arial"/>
          <w:bCs/>
        </w:rPr>
        <w:t xml:space="preserve"> and interpretation</w:t>
      </w:r>
      <w:r w:rsidRPr="00082C1A">
        <w:rPr>
          <w:rFonts w:ascii="Arial" w:eastAsia="Times New Roman" w:hAnsi="Arial" w:cs="Arial"/>
          <w:bCs/>
        </w:rPr>
        <w:t xml:space="preserve"> efforts of all sizes </w:t>
      </w:r>
      <w:r w:rsidR="00C976BF" w:rsidRPr="00082C1A">
        <w:rPr>
          <w:rFonts w:ascii="Arial" w:eastAsia="Times New Roman" w:hAnsi="Arial" w:cs="Arial"/>
          <w:bCs/>
        </w:rPr>
        <w:t>can be</w:t>
      </w:r>
      <w:r w:rsidRPr="00082C1A">
        <w:rPr>
          <w:rFonts w:ascii="Arial" w:eastAsia="Times New Roman" w:hAnsi="Arial" w:cs="Arial"/>
          <w:bCs/>
        </w:rPr>
        <w:t xml:space="preserve"> easily </w:t>
      </w:r>
      <w:r w:rsidR="00C976BF" w:rsidRPr="00082C1A">
        <w:rPr>
          <w:rFonts w:ascii="Arial" w:eastAsia="Times New Roman" w:hAnsi="Arial" w:cs="Arial"/>
          <w:bCs/>
        </w:rPr>
        <w:t>conquered</w:t>
      </w:r>
      <w:r w:rsidRPr="00082C1A">
        <w:rPr>
          <w:rFonts w:ascii="Arial" w:eastAsia="Times New Roman" w:hAnsi="Arial" w:cs="Arial"/>
          <w:bCs/>
        </w:rPr>
        <w:t>. All of today’s industries are studying data</w:t>
      </w:r>
      <w:r w:rsidR="00904DBC" w:rsidRPr="00082C1A">
        <w:rPr>
          <w:rFonts w:ascii="Arial" w:eastAsia="Times New Roman" w:hAnsi="Arial" w:cs="Arial"/>
          <w:bCs/>
        </w:rPr>
        <w:t xml:space="preserve"> at significantly increased rates</w:t>
      </w:r>
      <w:r w:rsidRPr="00082C1A">
        <w:rPr>
          <w:rFonts w:ascii="Arial" w:eastAsia="Times New Roman" w:hAnsi="Arial" w:cs="Arial"/>
          <w:bCs/>
        </w:rPr>
        <w:t xml:space="preserve">, creating a need for a tool that </w:t>
      </w:r>
      <w:r w:rsidR="00904DBC" w:rsidRPr="00082C1A">
        <w:rPr>
          <w:rFonts w:ascii="Arial" w:eastAsia="Times New Roman" w:hAnsi="Arial" w:cs="Arial"/>
          <w:bCs/>
        </w:rPr>
        <w:t xml:space="preserve">substantially </w:t>
      </w:r>
      <w:r w:rsidRPr="00082C1A">
        <w:rPr>
          <w:rFonts w:ascii="Arial" w:eastAsia="Times New Roman" w:hAnsi="Arial" w:cs="Arial"/>
          <w:bCs/>
        </w:rPr>
        <w:t>improves efficiency and comfort in this unfamilia</w:t>
      </w:r>
      <w:r w:rsidR="0038553D" w:rsidRPr="00082C1A">
        <w:rPr>
          <w:rFonts w:ascii="Arial" w:eastAsia="Times New Roman" w:hAnsi="Arial" w:cs="Arial"/>
          <w:bCs/>
        </w:rPr>
        <w:t xml:space="preserve">r and overwhelming environment. Industry reports show that the total big data market in the United States reached $11.59 billion in 2012 and it is projected to reach </w:t>
      </w:r>
      <w:r w:rsidR="00082C1A" w:rsidRPr="00082C1A">
        <w:rPr>
          <w:rFonts w:ascii="Arial" w:eastAsia="Times New Roman" w:hAnsi="Arial" w:cs="Arial"/>
          <w:bCs/>
        </w:rPr>
        <w:t>$</w:t>
      </w:r>
      <w:r w:rsidR="0038553D" w:rsidRPr="00082C1A">
        <w:rPr>
          <w:rFonts w:ascii="Arial" w:eastAsia="Times New Roman" w:hAnsi="Arial" w:cs="Arial"/>
          <w:bCs/>
        </w:rPr>
        <w:t xml:space="preserve">18.1 billion in </w:t>
      </w:r>
      <w:r w:rsidR="0038553D" w:rsidRPr="00082C1A">
        <w:rPr>
          <w:rFonts w:ascii="Arial" w:eastAsia="Times New Roman" w:hAnsi="Arial" w:cs="Arial"/>
          <w:bCs/>
        </w:rPr>
        <w:lastRenderedPageBreak/>
        <w:t>2013, an annual growth of 61%</w:t>
      </w:r>
      <w:r w:rsidR="00102118" w:rsidRPr="00082C1A">
        <w:rPr>
          <w:rFonts w:ascii="Arial" w:eastAsia="Times New Roman" w:hAnsi="Arial" w:cs="Arial"/>
          <w:bCs/>
        </w:rPr>
        <w:t>.</w:t>
      </w:r>
      <w:r w:rsidR="0038553D" w:rsidRPr="00082C1A">
        <w:rPr>
          <w:rStyle w:val="FootnoteReference"/>
          <w:rFonts w:ascii="Arial" w:eastAsia="Times New Roman" w:hAnsi="Arial" w:cs="Arial"/>
          <w:bCs/>
        </w:rPr>
        <w:footnoteReference w:id="1"/>
      </w:r>
      <w:r w:rsidRPr="00082C1A">
        <w:rPr>
          <w:rFonts w:ascii="Arial" w:eastAsia="Times New Roman" w:hAnsi="Arial" w:cs="Arial"/>
          <w:bCs/>
        </w:rPr>
        <w:t xml:space="preserve"> </w:t>
      </w:r>
      <w:proofErr w:type="gramStart"/>
      <w:r w:rsidRPr="00082C1A">
        <w:rPr>
          <w:rFonts w:ascii="Arial" w:eastAsia="Times New Roman" w:hAnsi="Arial" w:cs="Arial"/>
          <w:bCs/>
        </w:rPr>
        <w:t>inFlo</w:t>
      </w:r>
      <w:r w:rsidR="00102118" w:rsidRPr="00082C1A">
        <w:rPr>
          <w:rFonts w:ascii="Arial" w:eastAsia="Times New Roman" w:hAnsi="Arial" w:cs="Arial"/>
          <w:bCs/>
        </w:rPr>
        <w:t>’s</w:t>
      </w:r>
      <w:proofErr w:type="gramEnd"/>
      <w:r w:rsidR="00102118" w:rsidRPr="00082C1A">
        <w:rPr>
          <w:rFonts w:ascii="Arial" w:eastAsia="Times New Roman" w:hAnsi="Arial" w:cs="Arial"/>
          <w:bCs/>
        </w:rPr>
        <w:t xml:space="preserve"> software tool</w:t>
      </w:r>
      <w:r w:rsidRPr="00082C1A">
        <w:rPr>
          <w:rFonts w:ascii="Arial" w:eastAsia="Times New Roman" w:hAnsi="Arial" w:cs="Arial"/>
          <w:bCs/>
        </w:rPr>
        <w:t xml:space="preserve"> </w:t>
      </w:r>
      <w:r w:rsidR="00102118" w:rsidRPr="00082C1A">
        <w:rPr>
          <w:rFonts w:ascii="Arial" w:eastAsia="Times New Roman" w:hAnsi="Arial" w:cs="Arial"/>
          <w:bCs/>
        </w:rPr>
        <w:t>will capitalize on this opportunity bec</w:t>
      </w:r>
      <w:r w:rsidR="00082C1A" w:rsidRPr="00082C1A">
        <w:rPr>
          <w:rFonts w:ascii="Arial" w:eastAsia="Times New Roman" w:hAnsi="Arial" w:cs="Arial"/>
          <w:bCs/>
        </w:rPr>
        <w:t>ause it offers superior graphical analysis and reporting capabilities, allowing</w:t>
      </w:r>
      <w:r w:rsidR="00102118" w:rsidRPr="00082C1A">
        <w:rPr>
          <w:rFonts w:ascii="Arial" w:eastAsia="Times New Roman" w:hAnsi="Arial" w:cs="Arial"/>
          <w:bCs/>
        </w:rPr>
        <w:t xml:space="preserve"> for automated data updates and live </w:t>
      </w:r>
      <w:del w:id="6" w:author="Sean Scott" w:date="2013-10-30T10:53:00Z">
        <w:r w:rsidR="00102118" w:rsidRPr="00082C1A" w:rsidDel="00213448">
          <w:rPr>
            <w:rFonts w:ascii="Arial" w:eastAsia="Times New Roman" w:hAnsi="Arial" w:cs="Arial"/>
            <w:bCs/>
          </w:rPr>
          <w:delText>drill d</w:delText>
        </w:r>
        <w:r w:rsidR="00082C1A" w:rsidRPr="00082C1A" w:rsidDel="00213448">
          <w:rPr>
            <w:rFonts w:ascii="Arial" w:eastAsia="Times New Roman" w:hAnsi="Arial" w:cs="Arial"/>
            <w:bCs/>
          </w:rPr>
          <w:delText>owns</w:delText>
        </w:r>
      </w:del>
      <w:ins w:id="7" w:author="Sean Scott" w:date="2013-10-30T10:53:00Z">
        <w:r w:rsidR="00213448">
          <w:rPr>
            <w:rFonts w:ascii="Arial" w:eastAsia="Times New Roman" w:hAnsi="Arial" w:cs="Arial"/>
            <w:bCs/>
          </w:rPr>
          <w:t>filtering</w:t>
        </w:r>
      </w:ins>
      <w:r w:rsidR="00082C1A" w:rsidRPr="00082C1A">
        <w:rPr>
          <w:rFonts w:ascii="Arial" w:eastAsia="Times New Roman" w:hAnsi="Arial" w:cs="Arial"/>
          <w:bCs/>
        </w:rPr>
        <w:t xml:space="preserve">, </w:t>
      </w:r>
      <w:r w:rsidR="00102118" w:rsidRPr="00082C1A">
        <w:rPr>
          <w:rFonts w:ascii="Arial" w:eastAsia="Times New Roman" w:hAnsi="Arial" w:cs="Arial"/>
          <w:bCs/>
        </w:rPr>
        <w:t>built as a multidimensional tool with connectivity for internal and external data not offered by conventional analytic visualization software tools</w:t>
      </w:r>
      <w:r w:rsidRPr="00082C1A">
        <w:rPr>
          <w:rFonts w:ascii="Arial" w:eastAsia="Times New Roman" w:hAnsi="Arial" w:cs="Arial"/>
          <w:bCs/>
        </w:rPr>
        <w:t>.</w:t>
      </w:r>
    </w:p>
    <w:p w14:paraId="112D3056" w14:textId="77777777" w:rsidR="00D103B7"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 xml:space="preserve">Tell us more about the problem you are solving.  Why </w:t>
      </w:r>
      <w:proofErr w:type="gramStart"/>
      <w:r>
        <w:rPr>
          <w:rFonts w:ascii="Arial" w:eastAsia="Times New Roman" w:hAnsi="Arial" w:cs="Arial"/>
          <w:b/>
          <w:bCs/>
          <w:color w:val="000000"/>
        </w:rPr>
        <w:t>is it</w:t>
      </w:r>
      <w:proofErr w:type="gramEnd"/>
      <w:r>
        <w:rPr>
          <w:rFonts w:ascii="Arial" w:eastAsia="Times New Roman" w:hAnsi="Arial" w:cs="Arial"/>
          <w:b/>
          <w:bCs/>
          <w:color w:val="000000"/>
        </w:rPr>
        <w:t xml:space="preserve"> a problem and how big of a problem is it?</w:t>
      </w:r>
    </w:p>
    <w:p w14:paraId="0DA405BF" w14:textId="19B77A9D" w:rsidR="00D103B7" w:rsidRPr="00082C1A" w:rsidRDefault="00D103B7" w:rsidP="002B6C57">
      <w:pPr>
        <w:shd w:val="clear" w:color="auto" w:fill="FFFFFF"/>
        <w:tabs>
          <w:tab w:val="left" w:pos="360"/>
        </w:tabs>
        <w:rPr>
          <w:rFonts w:ascii="Arial" w:eastAsia="Times New Roman" w:hAnsi="Arial" w:cs="Arial"/>
          <w:bCs/>
        </w:rPr>
      </w:pPr>
      <w:r>
        <w:rPr>
          <w:rFonts w:ascii="Arial" w:eastAsia="Times New Roman" w:hAnsi="Arial" w:cs="Arial"/>
          <w:bCs/>
          <w:color w:val="000000"/>
        </w:rPr>
        <w:tab/>
      </w:r>
      <w:r w:rsidRPr="00082C1A">
        <w:rPr>
          <w:rFonts w:ascii="Arial" w:eastAsia="Times New Roman" w:hAnsi="Arial" w:cs="Arial"/>
          <w:bCs/>
        </w:rPr>
        <w:t>With</w:t>
      </w:r>
      <w:r w:rsidR="002B6C57">
        <w:rPr>
          <w:rFonts w:ascii="Arial" w:eastAsia="Times New Roman" w:hAnsi="Arial" w:cs="Arial"/>
          <w:bCs/>
        </w:rPr>
        <w:t xml:space="preserve"> </w:t>
      </w:r>
      <w:r w:rsidRPr="00082C1A">
        <w:rPr>
          <w:rFonts w:ascii="Arial" w:eastAsia="Times New Roman" w:hAnsi="Arial" w:cs="Arial"/>
          <w:bCs/>
        </w:rPr>
        <w:t>current data analysis solutions, extreme amounts of time and technical expertise are required for actionable data insights to be produced. As business environments become</w:t>
      </w:r>
      <w:r w:rsidR="00904DBC" w:rsidRPr="00082C1A">
        <w:rPr>
          <w:rFonts w:ascii="Arial" w:eastAsia="Times New Roman" w:hAnsi="Arial" w:cs="Arial"/>
          <w:bCs/>
        </w:rPr>
        <w:t xml:space="preserve"> increasingly</w:t>
      </w:r>
      <w:r w:rsidRPr="00082C1A">
        <w:rPr>
          <w:rFonts w:ascii="Arial" w:eastAsia="Times New Roman" w:hAnsi="Arial" w:cs="Arial"/>
          <w:bCs/>
        </w:rPr>
        <w:t xml:space="preserve"> reliant on data, </w:t>
      </w:r>
      <w:r w:rsidR="00904DBC" w:rsidRPr="00082C1A">
        <w:rPr>
          <w:rFonts w:ascii="Arial" w:eastAsia="Times New Roman" w:hAnsi="Arial" w:cs="Arial"/>
          <w:bCs/>
        </w:rPr>
        <w:t>companies can improve their busines</w:t>
      </w:r>
      <w:r w:rsidR="00850B4B" w:rsidRPr="00082C1A">
        <w:rPr>
          <w:rFonts w:ascii="Arial" w:eastAsia="Times New Roman" w:hAnsi="Arial" w:cs="Arial"/>
          <w:bCs/>
        </w:rPr>
        <w:t xml:space="preserve">s strategy and tactics by employing </w:t>
      </w:r>
      <w:r w:rsidRPr="00082C1A">
        <w:rPr>
          <w:rFonts w:ascii="Arial" w:eastAsia="Times New Roman" w:hAnsi="Arial" w:cs="Arial"/>
          <w:bCs/>
        </w:rPr>
        <w:t xml:space="preserve">methods that </w:t>
      </w:r>
      <w:r w:rsidR="00904DBC" w:rsidRPr="00082C1A">
        <w:rPr>
          <w:rFonts w:ascii="Arial" w:eastAsia="Times New Roman" w:hAnsi="Arial" w:cs="Arial"/>
          <w:bCs/>
        </w:rPr>
        <w:t xml:space="preserve">efficiently </w:t>
      </w:r>
      <w:r w:rsidRPr="00082C1A">
        <w:rPr>
          <w:rFonts w:ascii="Arial" w:eastAsia="Times New Roman" w:hAnsi="Arial" w:cs="Arial"/>
          <w:bCs/>
        </w:rPr>
        <w:t xml:space="preserve">organize and report the data. This issue has been occurring across all verticals, both inside the tech industry and beyond, because companies are </w:t>
      </w:r>
      <w:r w:rsidR="00850B4B" w:rsidRPr="00082C1A">
        <w:rPr>
          <w:rFonts w:ascii="Arial" w:eastAsia="Times New Roman" w:hAnsi="Arial" w:cs="Arial"/>
          <w:bCs/>
        </w:rPr>
        <w:t>increasingly using</w:t>
      </w:r>
      <w:r w:rsidRPr="00082C1A">
        <w:rPr>
          <w:rFonts w:ascii="Arial" w:eastAsia="Times New Roman" w:hAnsi="Arial" w:cs="Arial"/>
          <w:bCs/>
        </w:rPr>
        <w:t xml:space="preserve"> data to improve their day-to-day business </w:t>
      </w:r>
      <w:r w:rsidR="00BA5B0A" w:rsidRPr="00082C1A">
        <w:rPr>
          <w:rFonts w:ascii="Arial" w:eastAsia="Times New Roman" w:hAnsi="Arial" w:cs="Arial"/>
          <w:bCs/>
        </w:rPr>
        <w:t>strategy and tactics</w:t>
      </w:r>
      <w:r w:rsidRPr="00082C1A">
        <w:rPr>
          <w:rFonts w:ascii="Arial" w:eastAsia="Times New Roman" w:hAnsi="Arial" w:cs="Arial"/>
          <w:bCs/>
        </w:rPr>
        <w:t>. Analytics’ efforts have increased tremendously over the past decade as a result of the premium placed on this information.  Effectively harnessing and utilizing this information could have an extremely positive impact on a company’s future.</w:t>
      </w:r>
    </w:p>
    <w:p w14:paraId="687D3432" w14:textId="7D3957D2" w:rsidR="002F3C45" w:rsidRPr="00D04AB9" w:rsidRDefault="002F3C45" w:rsidP="002B6C57">
      <w:pPr>
        <w:shd w:val="clear" w:color="auto" w:fill="FFFFFF"/>
        <w:ind w:firstLine="360"/>
        <w:rPr>
          <w:rFonts w:ascii="Arial" w:eastAsia="Times New Roman" w:hAnsi="Arial" w:cs="Arial"/>
          <w:bCs/>
        </w:rPr>
      </w:pPr>
      <w:r w:rsidRPr="007E30D1">
        <w:rPr>
          <w:rFonts w:ascii="Arial" w:eastAsia="Times New Roman" w:hAnsi="Arial" w:cs="Arial"/>
          <w:bCs/>
        </w:rPr>
        <w:t xml:space="preserve">When analyzing </w:t>
      </w:r>
      <w:r w:rsidR="00BA5B0A" w:rsidRPr="007E30D1">
        <w:rPr>
          <w:rFonts w:ascii="Arial" w:eastAsia="Times New Roman" w:hAnsi="Arial" w:cs="Arial"/>
          <w:bCs/>
        </w:rPr>
        <w:t xml:space="preserve">and interpreting </w:t>
      </w:r>
      <w:r w:rsidRPr="007E30D1">
        <w:rPr>
          <w:rFonts w:ascii="Arial" w:eastAsia="Times New Roman" w:hAnsi="Arial" w:cs="Arial"/>
          <w:bCs/>
        </w:rPr>
        <w:t>data</w:t>
      </w:r>
      <w:r w:rsidR="00C976BF" w:rsidRPr="007E30D1">
        <w:rPr>
          <w:rFonts w:ascii="Arial" w:eastAsia="Times New Roman" w:hAnsi="Arial" w:cs="Arial"/>
          <w:bCs/>
        </w:rPr>
        <w:t>,</w:t>
      </w:r>
      <w:r w:rsidRPr="007E30D1">
        <w:rPr>
          <w:rFonts w:ascii="Arial" w:eastAsia="Times New Roman" w:hAnsi="Arial" w:cs="Arial"/>
          <w:bCs/>
        </w:rPr>
        <w:t xml:space="preserve"> it is important to be able to rapidly compare different sets of data and to construct new </w:t>
      </w:r>
      <w:r w:rsidR="00C976BF" w:rsidRPr="007E30D1">
        <w:rPr>
          <w:rFonts w:ascii="Arial" w:eastAsia="Times New Roman" w:hAnsi="Arial" w:cs="Arial"/>
          <w:bCs/>
        </w:rPr>
        <w:t xml:space="preserve">correlations and </w:t>
      </w:r>
      <w:r w:rsidRPr="007E30D1">
        <w:rPr>
          <w:rFonts w:ascii="Arial" w:eastAsia="Times New Roman" w:hAnsi="Arial" w:cs="Arial"/>
          <w:bCs/>
        </w:rPr>
        <w:t xml:space="preserve">parameters based on that data. </w:t>
      </w:r>
      <w:r w:rsidR="0094756D" w:rsidRPr="007E30D1">
        <w:rPr>
          <w:rFonts w:ascii="Arial" w:eastAsia="Times New Roman" w:hAnsi="Arial" w:cs="Arial"/>
          <w:bCs/>
        </w:rPr>
        <w:t xml:space="preserve">For example, at this time </w:t>
      </w:r>
      <w:r w:rsidRPr="007E30D1">
        <w:rPr>
          <w:rFonts w:ascii="Arial" w:eastAsia="Times New Roman" w:hAnsi="Arial" w:cs="Arial"/>
          <w:bCs/>
        </w:rPr>
        <w:t>many people use Micr</w:t>
      </w:r>
      <w:r w:rsidR="00BA5B0A" w:rsidRPr="007E30D1">
        <w:rPr>
          <w:rFonts w:ascii="Arial" w:eastAsia="Times New Roman" w:hAnsi="Arial" w:cs="Arial"/>
          <w:bCs/>
        </w:rPr>
        <w:t>osoft Excel to do such analyses. H</w:t>
      </w:r>
      <w:r w:rsidRPr="007E30D1">
        <w:rPr>
          <w:rFonts w:ascii="Arial" w:eastAsia="Times New Roman" w:hAnsi="Arial" w:cs="Arial"/>
          <w:bCs/>
        </w:rPr>
        <w:t>owever, Excel is very awkward to use, particularly when trying to quickly change the parameters being plotted or when calculating new parameters to plot, especially when many different</w:t>
      </w:r>
      <w:r w:rsidR="007E30D1" w:rsidRPr="007E30D1">
        <w:rPr>
          <w:rFonts w:ascii="Arial" w:eastAsia="Times New Roman" w:hAnsi="Arial" w:cs="Arial"/>
          <w:bCs/>
        </w:rPr>
        <w:t xml:space="preserve"> large</w:t>
      </w:r>
      <w:r w:rsidRPr="007E30D1">
        <w:rPr>
          <w:rFonts w:ascii="Arial" w:eastAsia="Times New Roman" w:hAnsi="Arial" w:cs="Arial"/>
          <w:bCs/>
        </w:rPr>
        <w:t xml:space="preserve"> data sets are involved. </w:t>
      </w:r>
      <w:del w:id="8" w:author="Sean Scott" w:date="2013-10-30T10:55:00Z">
        <w:r w:rsidRPr="007E30D1" w:rsidDel="00213448">
          <w:rPr>
            <w:rFonts w:ascii="Arial" w:eastAsia="Times New Roman" w:hAnsi="Arial" w:cs="Arial"/>
            <w:bCs/>
          </w:rPr>
          <w:delText xml:space="preserve">InFlo’s </w:delText>
        </w:r>
      </w:del>
      <w:proofErr w:type="gramStart"/>
      <w:ins w:id="9" w:author="Sean Scott" w:date="2013-10-30T10:55:00Z">
        <w:r w:rsidR="00213448">
          <w:rPr>
            <w:rFonts w:ascii="Arial" w:eastAsia="Times New Roman" w:hAnsi="Arial" w:cs="Arial"/>
            <w:bCs/>
          </w:rPr>
          <w:t>i</w:t>
        </w:r>
        <w:r w:rsidR="00213448" w:rsidRPr="007E30D1">
          <w:rPr>
            <w:rFonts w:ascii="Arial" w:eastAsia="Times New Roman" w:hAnsi="Arial" w:cs="Arial"/>
            <w:bCs/>
          </w:rPr>
          <w:t>nFlo’s</w:t>
        </w:r>
        <w:proofErr w:type="gramEnd"/>
        <w:r w:rsidR="00213448" w:rsidRPr="007E30D1">
          <w:rPr>
            <w:rFonts w:ascii="Arial" w:eastAsia="Times New Roman" w:hAnsi="Arial" w:cs="Arial"/>
            <w:bCs/>
          </w:rPr>
          <w:t xml:space="preserve"> </w:t>
        </w:r>
      </w:ins>
      <w:r w:rsidRPr="007E30D1">
        <w:rPr>
          <w:rFonts w:ascii="Arial" w:eastAsia="Times New Roman" w:hAnsi="Arial" w:cs="Arial"/>
          <w:bCs/>
        </w:rPr>
        <w:t>solution</w:t>
      </w:r>
      <w:r w:rsidR="00C976BF" w:rsidRPr="007E30D1">
        <w:rPr>
          <w:rFonts w:ascii="Arial" w:eastAsia="Times New Roman" w:hAnsi="Arial" w:cs="Arial"/>
          <w:bCs/>
        </w:rPr>
        <w:t>,</w:t>
      </w:r>
      <w:r w:rsidRPr="007E30D1">
        <w:rPr>
          <w:rFonts w:ascii="Arial" w:eastAsia="Times New Roman" w:hAnsi="Arial" w:cs="Arial"/>
          <w:bCs/>
        </w:rPr>
        <w:t xml:space="preserve"> </w:t>
      </w:r>
      <w:r w:rsidR="00C976BF" w:rsidRPr="007E30D1">
        <w:rPr>
          <w:rFonts w:ascii="Arial" w:eastAsia="Times New Roman" w:hAnsi="Arial" w:cs="Arial"/>
          <w:bCs/>
        </w:rPr>
        <w:t>Multigraph</w:t>
      </w:r>
      <w:del w:id="10" w:author="Sean Scott" w:date="2013-10-30T10:54:00Z">
        <w:r w:rsidR="00C976BF" w:rsidRPr="007E30D1" w:rsidDel="00213448">
          <w:rPr>
            <w:rFonts w:ascii="Arial" w:eastAsia="Times New Roman" w:hAnsi="Arial" w:cs="Arial"/>
            <w:bCs/>
            <w:vertAlign w:val="superscript"/>
          </w:rPr>
          <w:delText>TM</w:delText>
        </w:r>
      </w:del>
      <w:r w:rsidR="00C976BF" w:rsidRPr="007E30D1">
        <w:rPr>
          <w:rFonts w:ascii="Arial" w:eastAsia="Times New Roman" w:hAnsi="Arial" w:cs="Arial"/>
          <w:bCs/>
        </w:rPr>
        <w:t xml:space="preserve">, </w:t>
      </w:r>
      <w:r w:rsidR="007E30D1" w:rsidRPr="007E30D1">
        <w:rPr>
          <w:rFonts w:ascii="Arial" w:eastAsia="Times New Roman" w:hAnsi="Arial" w:cs="Arial"/>
          <w:bCs/>
        </w:rPr>
        <w:t>automatically gathers, sorts, manipulates</w:t>
      </w:r>
      <w:r w:rsidRPr="007E30D1">
        <w:rPr>
          <w:rFonts w:ascii="Arial" w:eastAsia="Times New Roman" w:hAnsi="Arial" w:cs="Arial"/>
          <w:bCs/>
        </w:rPr>
        <w:t xml:space="preserve"> and plots the data with very little effort by the user. For example, suppose there were 10 data sets containing 10 variables </w:t>
      </w:r>
      <w:r w:rsidR="002B6C57">
        <w:rPr>
          <w:rFonts w:ascii="Arial" w:eastAsia="Times New Roman" w:hAnsi="Arial" w:cs="Arial"/>
          <w:bCs/>
        </w:rPr>
        <w:t>each and a total of 1000 data points.</w:t>
      </w:r>
      <w:r w:rsidRPr="007E30D1">
        <w:rPr>
          <w:rFonts w:ascii="Arial" w:eastAsia="Times New Roman" w:hAnsi="Arial" w:cs="Arial"/>
          <w:bCs/>
        </w:rPr>
        <w:t xml:space="preserve"> </w:t>
      </w:r>
      <w:proofErr w:type="gramStart"/>
      <w:r w:rsidRPr="007E30D1">
        <w:rPr>
          <w:rFonts w:ascii="Arial" w:eastAsia="Times New Roman" w:hAnsi="Arial" w:cs="Arial"/>
          <w:bCs/>
        </w:rPr>
        <w:t>inFlo’s</w:t>
      </w:r>
      <w:proofErr w:type="gramEnd"/>
      <w:r w:rsidRPr="007E30D1">
        <w:rPr>
          <w:rFonts w:ascii="Arial" w:eastAsia="Times New Roman" w:hAnsi="Arial" w:cs="Arial"/>
          <w:bCs/>
        </w:rPr>
        <w:t xml:space="preserve"> software allows plotting any ‘Y’ parameter versus any ‘X’ parameter </w:t>
      </w:r>
      <w:r w:rsidR="007E30D1" w:rsidRPr="007E30D1">
        <w:rPr>
          <w:rFonts w:ascii="Arial" w:eastAsia="Times New Roman" w:hAnsi="Arial" w:cs="Arial"/>
          <w:bCs/>
        </w:rPr>
        <w:t xml:space="preserve">of the same range </w:t>
      </w:r>
      <w:r w:rsidRPr="007E30D1">
        <w:rPr>
          <w:rFonts w:ascii="Arial" w:eastAsia="Times New Roman" w:hAnsi="Arial" w:cs="Arial"/>
          <w:bCs/>
        </w:rPr>
        <w:t xml:space="preserve">by entering two values and pressing a button. Similarly, a new variable could be calculated for all 10 data sets (for all 100 points in each) by entering the formula once. In contrast, it would take even an experienced Excel user dozens of operations and </w:t>
      </w:r>
      <w:r w:rsidR="007E30D1" w:rsidRPr="007E30D1">
        <w:rPr>
          <w:rFonts w:ascii="Arial" w:eastAsia="Times New Roman" w:hAnsi="Arial" w:cs="Arial"/>
          <w:bCs/>
        </w:rPr>
        <w:t xml:space="preserve">about </w:t>
      </w:r>
      <w:del w:id="11" w:author="Sean Scott" w:date="2013-10-30T10:55:00Z">
        <w:r w:rsidR="007E30D1" w:rsidRPr="007E30D1" w:rsidDel="00213448">
          <w:rPr>
            <w:rFonts w:ascii="Arial" w:eastAsia="Times New Roman" w:hAnsi="Arial" w:cs="Arial"/>
            <w:bCs/>
          </w:rPr>
          <w:delText>10X</w:delText>
        </w:r>
        <w:r w:rsidR="00BA5B0A" w:rsidRPr="007E30D1" w:rsidDel="00213448">
          <w:rPr>
            <w:rFonts w:ascii="Arial" w:eastAsia="Times New Roman" w:hAnsi="Arial" w:cs="Arial"/>
            <w:bCs/>
          </w:rPr>
          <w:delText xml:space="preserve"> </w:delText>
        </w:r>
      </w:del>
      <w:ins w:id="12" w:author="Sean Scott" w:date="2013-10-30T10:56:00Z">
        <w:r w:rsidR="00213448">
          <w:rPr>
            <w:rFonts w:ascii="Arial" w:eastAsia="Times New Roman" w:hAnsi="Arial" w:cs="Arial"/>
            <w:bCs/>
          </w:rPr>
          <w:t>ten</w:t>
        </w:r>
      </w:ins>
      <w:ins w:id="13" w:author="Sean Scott" w:date="2013-10-30T10:55:00Z">
        <w:r w:rsidR="00213448">
          <w:rPr>
            <w:rFonts w:ascii="Arial" w:eastAsia="Times New Roman" w:hAnsi="Arial" w:cs="Arial"/>
            <w:bCs/>
          </w:rPr>
          <w:t xml:space="preserve"> times as much effort</w:t>
        </w:r>
        <w:r w:rsidR="00213448" w:rsidRPr="007E30D1">
          <w:rPr>
            <w:rFonts w:ascii="Arial" w:eastAsia="Times New Roman" w:hAnsi="Arial" w:cs="Arial"/>
            <w:bCs/>
          </w:rPr>
          <w:t xml:space="preserve"> </w:t>
        </w:r>
      </w:ins>
      <w:del w:id="14" w:author="Sean Scott" w:date="2013-10-30T10:56:00Z">
        <w:r w:rsidR="00BA5B0A" w:rsidRPr="007E30D1" w:rsidDel="00213448">
          <w:rPr>
            <w:rFonts w:ascii="Arial" w:eastAsia="Times New Roman" w:hAnsi="Arial" w:cs="Arial"/>
            <w:bCs/>
          </w:rPr>
          <w:delText xml:space="preserve">the </w:delText>
        </w:r>
        <w:r w:rsidR="00BA5B0A" w:rsidRPr="00D04AB9" w:rsidDel="00213448">
          <w:rPr>
            <w:rFonts w:ascii="Arial" w:eastAsia="Times New Roman" w:hAnsi="Arial" w:cs="Arial"/>
            <w:bCs/>
          </w:rPr>
          <w:delText>time</w:delText>
        </w:r>
        <w:r w:rsidRPr="00D04AB9" w:rsidDel="00213448">
          <w:rPr>
            <w:rFonts w:ascii="Arial" w:eastAsia="Times New Roman" w:hAnsi="Arial" w:cs="Arial"/>
            <w:bCs/>
          </w:rPr>
          <w:delText xml:space="preserve"> </w:delText>
        </w:r>
      </w:del>
      <w:r w:rsidRPr="00D04AB9">
        <w:rPr>
          <w:rFonts w:ascii="Arial" w:eastAsia="Times New Roman" w:hAnsi="Arial" w:cs="Arial"/>
          <w:bCs/>
        </w:rPr>
        <w:t xml:space="preserve">to achieve the same results. Even for small data sets, inFlo’s software makes it much easier for </w:t>
      </w:r>
      <w:r w:rsidR="0094756D" w:rsidRPr="00D04AB9">
        <w:rPr>
          <w:rFonts w:ascii="Arial" w:eastAsia="Times New Roman" w:hAnsi="Arial" w:cs="Arial"/>
          <w:bCs/>
        </w:rPr>
        <w:t>business analysts</w:t>
      </w:r>
      <w:r w:rsidR="007E30D1" w:rsidRPr="00D04AB9">
        <w:rPr>
          <w:rFonts w:ascii="Arial" w:eastAsia="Times New Roman" w:hAnsi="Arial" w:cs="Arial"/>
          <w:bCs/>
        </w:rPr>
        <w:t xml:space="preserve"> to make plots and</w:t>
      </w:r>
      <w:r w:rsidRPr="00D04AB9">
        <w:rPr>
          <w:rFonts w:ascii="Arial" w:eastAsia="Times New Roman" w:hAnsi="Arial" w:cs="Arial"/>
          <w:bCs/>
        </w:rPr>
        <w:t xml:space="preserve"> calculate new parameters, as well as to </w:t>
      </w:r>
      <w:r w:rsidR="007E30D1" w:rsidRPr="00D04AB9">
        <w:rPr>
          <w:rFonts w:ascii="Arial" w:eastAsia="Times New Roman" w:hAnsi="Arial" w:cs="Arial"/>
          <w:bCs/>
        </w:rPr>
        <w:t>filter</w:t>
      </w:r>
      <w:r w:rsidRPr="00D04AB9">
        <w:rPr>
          <w:rFonts w:ascii="Arial" w:eastAsia="Times New Roman" w:hAnsi="Arial" w:cs="Arial"/>
          <w:bCs/>
        </w:rPr>
        <w:t xml:space="preserve"> </w:t>
      </w:r>
      <w:del w:id="15" w:author="Sean Scott" w:date="2013-10-30T10:56:00Z">
        <w:r w:rsidRPr="00D04AB9" w:rsidDel="00213448">
          <w:rPr>
            <w:rFonts w:ascii="Arial" w:eastAsia="Times New Roman" w:hAnsi="Arial" w:cs="Arial"/>
            <w:bCs/>
          </w:rPr>
          <w:delText xml:space="preserve">certain </w:delText>
        </w:r>
      </w:del>
      <w:r w:rsidRPr="00D04AB9">
        <w:rPr>
          <w:rFonts w:ascii="Arial" w:eastAsia="Times New Roman" w:hAnsi="Arial" w:cs="Arial"/>
          <w:bCs/>
        </w:rPr>
        <w:t>ranges of data, and rapidly change colors</w:t>
      </w:r>
      <w:r w:rsidR="002B6C57">
        <w:rPr>
          <w:rFonts w:ascii="Arial" w:eastAsia="Times New Roman" w:hAnsi="Arial" w:cs="Arial"/>
          <w:bCs/>
        </w:rPr>
        <w:t>,</w:t>
      </w:r>
      <w:r w:rsidR="002A2812">
        <w:rPr>
          <w:rFonts w:ascii="Arial" w:eastAsia="Times New Roman" w:hAnsi="Arial" w:cs="Arial"/>
          <w:bCs/>
        </w:rPr>
        <w:t xml:space="preserve"> </w:t>
      </w:r>
      <w:r w:rsidRPr="00D04AB9">
        <w:rPr>
          <w:rFonts w:ascii="Arial" w:eastAsia="Times New Roman" w:hAnsi="Arial" w:cs="Arial"/>
          <w:bCs/>
        </w:rPr>
        <w:t>symbols and/or line types in order to present the data in the most informative way possible.</w:t>
      </w:r>
    </w:p>
    <w:p w14:paraId="26484AC4" w14:textId="7C40052E" w:rsidR="00D103B7" w:rsidRPr="00D04AB9" w:rsidRDefault="00D103B7" w:rsidP="002B6C57">
      <w:pPr>
        <w:shd w:val="clear" w:color="auto" w:fill="FFFFFF"/>
        <w:tabs>
          <w:tab w:val="left" w:pos="360"/>
        </w:tabs>
        <w:rPr>
          <w:rFonts w:ascii="Arial" w:eastAsia="Times New Roman" w:hAnsi="Arial" w:cs="Arial"/>
          <w:bCs/>
        </w:rPr>
      </w:pPr>
      <w:r w:rsidRPr="00D04AB9">
        <w:rPr>
          <w:rFonts w:ascii="Arial" w:eastAsia="Times New Roman" w:hAnsi="Arial" w:cs="Arial"/>
          <w:bCs/>
        </w:rPr>
        <w:tab/>
      </w:r>
      <w:r w:rsidR="0094756D" w:rsidRPr="00D04AB9">
        <w:rPr>
          <w:rFonts w:ascii="Arial" w:eastAsia="Times New Roman" w:hAnsi="Arial" w:cs="Arial"/>
          <w:bCs/>
        </w:rPr>
        <w:t>Due to the difficulty in gathering</w:t>
      </w:r>
      <w:r w:rsidR="00BA5B0A" w:rsidRPr="00D04AB9">
        <w:rPr>
          <w:rFonts w:ascii="Arial" w:eastAsia="Times New Roman" w:hAnsi="Arial" w:cs="Arial"/>
          <w:bCs/>
        </w:rPr>
        <w:t xml:space="preserve">, </w:t>
      </w:r>
      <w:r w:rsidR="0094756D" w:rsidRPr="00D04AB9">
        <w:rPr>
          <w:rFonts w:ascii="Arial" w:eastAsia="Times New Roman" w:hAnsi="Arial" w:cs="Arial"/>
          <w:bCs/>
        </w:rPr>
        <w:t>analyzin</w:t>
      </w:r>
      <w:r w:rsidR="00BA5B0A" w:rsidRPr="00D04AB9">
        <w:rPr>
          <w:rFonts w:ascii="Arial" w:eastAsia="Times New Roman" w:hAnsi="Arial" w:cs="Arial"/>
          <w:bCs/>
        </w:rPr>
        <w:t>g and interpreting</w:t>
      </w:r>
      <w:r w:rsidR="0094756D" w:rsidRPr="00D04AB9">
        <w:rPr>
          <w:rFonts w:ascii="Arial" w:eastAsia="Times New Roman" w:hAnsi="Arial" w:cs="Arial"/>
          <w:bCs/>
        </w:rPr>
        <w:t xml:space="preserve"> large datasets, highly trained</w:t>
      </w:r>
      <w:r w:rsidRPr="00D04AB9">
        <w:rPr>
          <w:rFonts w:ascii="Arial" w:eastAsia="Times New Roman" w:hAnsi="Arial" w:cs="Arial"/>
          <w:bCs/>
        </w:rPr>
        <w:t xml:space="preserve"> analysts are hired in all business sectors to conduct analyses that ultimately shape business </w:t>
      </w:r>
      <w:r w:rsidR="00BA5B0A" w:rsidRPr="00D04AB9">
        <w:rPr>
          <w:rFonts w:ascii="Arial" w:eastAsia="Times New Roman" w:hAnsi="Arial" w:cs="Arial"/>
          <w:bCs/>
        </w:rPr>
        <w:t xml:space="preserve">strategy and tactics.  </w:t>
      </w:r>
      <w:r w:rsidRPr="00D04AB9">
        <w:rPr>
          <w:rFonts w:ascii="Arial" w:eastAsia="Times New Roman" w:hAnsi="Arial" w:cs="Arial"/>
          <w:bCs/>
        </w:rPr>
        <w:t xml:space="preserve">These analysts </w:t>
      </w:r>
      <w:r w:rsidR="007E30D1" w:rsidRPr="00D04AB9">
        <w:rPr>
          <w:rFonts w:ascii="Arial" w:eastAsia="Times New Roman" w:hAnsi="Arial" w:cs="Arial"/>
          <w:bCs/>
        </w:rPr>
        <w:t xml:space="preserve">continue to </w:t>
      </w:r>
      <w:r w:rsidR="001F53CC" w:rsidRPr="00D04AB9">
        <w:rPr>
          <w:rFonts w:ascii="Arial" w:eastAsia="Times New Roman" w:hAnsi="Arial" w:cs="Arial"/>
          <w:bCs/>
        </w:rPr>
        <w:t>use</w:t>
      </w:r>
      <w:r w:rsidRPr="00D04AB9">
        <w:rPr>
          <w:rFonts w:ascii="Arial" w:eastAsia="Times New Roman" w:hAnsi="Arial" w:cs="Arial"/>
          <w:bCs/>
        </w:rPr>
        <w:t xml:space="preserve"> tools such as</w:t>
      </w:r>
      <w:r w:rsidR="007E30D1" w:rsidRPr="00D04AB9">
        <w:rPr>
          <w:rFonts w:ascii="Arial" w:eastAsia="Times New Roman" w:hAnsi="Arial" w:cs="Arial"/>
          <w:bCs/>
        </w:rPr>
        <w:t xml:space="preserve"> Microsoft</w:t>
      </w:r>
      <w:r w:rsidRPr="00D04AB9">
        <w:rPr>
          <w:rFonts w:ascii="Arial" w:eastAsia="Times New Roman" w:hAnsi="Arial" w:cs="Arial"/>
          <w:bCs/>
        </w:rPr>
        <w:t xml:space="preserve"> Excel and </w:t>
      </w:r>
      <w:proofErr w:type="spellStart"/>
      <w:r w:rsidRPr="00D04AB9">
        <w:rPr>
          <w:rFonts w:ascii="Arial" w:eastAsia="Times New Roman" w:hAnsi="Arial" w:cs="Arial"/>
          <w:bCs/>
        </w:rPr>
        <w:t>Matlab</w:t>
      </w:r>
      <w:proofErr w:type="spellEnd"/>
      <w:r w:rsidRPr="00D04AB9">
        <w:rPr>
          <w:rFonts w:ascii="Arial" w:eastAsia="Times New Roman" w:hAnsi="Arial" w:cs="Arial"/>
          <w:bCs/>
        </w:rPr>
        <w:t xml:space="preserve"> despite the various analytics systems and business intelligence software tools available.  Such analytics systems are avoided due to their inability to handle extreme amounts of data, the technological skills required to use them, and the high price to acquire them. Although </w:t>
      </w:r>
      <w:proofErr w:type="spellStart"/>
      <w:r w:rsidRPr="00D04AB9">
        <w:rPr>
          <w:rFonts w:ascii="Arial" w:eastAsia="Times New Roman" w:hAnsi="Arial" w:cs="Arial"/>
          <w:bCs/>
        </w:rPr>
        <w:t>Matlab</w:t>
      </w:r>
      <w:proofErr w:type="spellEnd"/>
      <w:r w:rsidRPr="00D04AB9">
        <w:rPr>
          <w:rFonts w:ascii="Arial" w:eastAsia="Times New Roman" w:hAnsi="Arial" w:cs="Arial"/>
          <w:bCs/>
        </w:rPr>
        <w:t xml:space="preserve"> and Excel are proven products, as noted from the wide range of users worldwide, they </w:t>
      </w:r>
      <w:r w:rsidR="002A2812">
        <w:rPr>
          <w:rFonts w:ascii="Arial" w:eastAsia="Times New Roman" w:hAnsi="Arial" w:cs="Arial"/>
          <w:bCs/>
        </w:rPr>
        <w:t xml:space="preserve">were not </w:t>
      </w:r>
      <w:r w:rsidR="00D04AB9" w:rsidRPr="00D04AB9">
        <w:rPr>
          <w:rFonts w:ascii="Arial" w:eastAsia="Times New Roman" w:hAnsi="Arial" w:cs="Arial"/>
          <w:bCs/>
        </w:rPr>
        <w:lastRenderedPageBreak/>
        <w:t xml:space="preserve">developed </w:t>
      </w:r>
      <w:r w:rsidR="002A2812">
        <w:rPr>
          <w:rFonts w:ascii="Arial" w:eastAsia="Times New Roman" w:hAnsi="Arial" w:cs="Arial"/>
          <w:bCs/>
        </w:rPr>
        <w:t>as</w:t>
      </w:r>
      <w:r w:rsidR="00D04AB9" w:rsidRPr="00D04AB9">
        <w:rPr>
          <w:rFonts w:ascii="Arial" w:eastAsia="Times New Roman" w:hAnsi="Arial" w:cs="Arial"/>
          <w:bCs/>
        </w:rPr>
        <w:t xml:space="preserve"> </w:t>
      </w:r>
      <w:r w:rsidRPr="00D04AB9">
        <w:rPr>
          <w:rFonts w:ascii="Arial" w:eastAsia="Times New Roman" w:hAnsi="Arial" w:cs="Arial"/>
          <w:bCs/>
        </w:rPr>
        <w:t>large-scale analytics tools for companies that are constantly generating</w:t>
      </w:r>
      <w:r w:rsidR="001F53CC" w:rsidRPr="00D04AB9">
        <w:rPr>
          <w:rFonts w:ascii="Arial" w:eastAsia="Times New Roman" w:hAnsi="Arial" w:cs="Arial"/>
          <w:bCs/>
        </w:rPr>
        <w:t xml:space="preserve"> and processing</w:t>
      </w:r>
      <w:r w:rsidRPr="00D04AB9">
        <w:rPr>
          <w:rFonts w:ascii="Arial" w:eastAsia="Times New Roman" w:hAnsi="Arial" w:cs="Arial"/>
          <w:bCs/>
        </w:rPr>
        <w:t xml:space="preserve"> new information.  Who wants to organize, filter, store, plot and create reports for hundreds of datasets </w:t>
      </w:r>
      <w:r w:rsidR="001F53CC" w:rsidRPr="00D04AB9">
        <w:rPr>
          <w:rFonts w:ascii="Arial" w:eastAsia="Times New Roman" w:hAnsi="Arial" w:cs="Arial"/>
          <w:bCs/>
        </w:rPr>
        <w:t>with</w:t>
      </w:r>
      <w:r w:rsidRPr="00D04AB9">
        <w:rPr>
          <w:rFonts w:ascii="Arial" w:eastAsia="Times New Roman" w:hAnsi="Arial" w:cs="Arial"/>
          <w:bCs/>
        </w:rPr>
        <w:t xml:space="preserve"> thousands of variable columns</w:t>
      </w:r>
      <w:r w:rsidR="00CD1838" w:rsidRPr="00D04AB9">
        <w:rPr>
          <w:rFonts w:ascii="Arial" w:eastAsia="Times New Roman" w:hAnsi="Arial" w:cs="Arial"/>
          <w:bCs/>
        </w:rPr>
        <w:t xml:space="preserve"> using existing software tools</w:t>
      </w:r>
      <w:r w:rsidRPr="00D04AB9">
        <w:rPr>
          <w:rFonts w:ascii="Arial" w:eastAsia="Times New Roman" w:hAnsi="Arial" w:cs="Arial"/>
          <w:bCs/>
        </w:rPr>
        <w:t xml:space="preserve">? We sure don’t. As a result, companies are unable to study their data efficiently and are required to spend astronomical amounts of time and money </w:t>
      </w:r>
      <w:r w:rsidR="001F53CC" w:rsidRPr="00D04AB9">
        <w:rPr>
          <w:rFonts w:ascii="Arial" w:eastAsia="Times New Roman" w:hAnsi="Arial" w:cs="Arial"/>
          <w:bCs/>
        </w:rPr>
        <w:t>employing</w:t>
      </w:r>
      <w:r w:rsidRPr="00D04AB9">
        <w:rPr>
          <w:rFonts w:ascii="Arial" w:eastAsia="Times New Roman" w:hAnsi="Arial" w:cs="Arial"/>
          <w:bCs/>
        </w:rPr>
        <w:t xml:space="preserve"> qua</w:t>
      </w:r>
      <w:r w:rsidR="001F53CC" w:rsidRPr="00D04AB9">
        <w:rPr>
          <w:rFonts w:ascii="Arial" w:eastAsia="Times New Roman" w:hAnsi="Arial" w:cs="Arial"/>
          <w:bCs/>
        </w:rPr>
        <w:t xml:space="preserve">lified analysts to do the job. </w:t>
      </w:r>
      <w:r w:rsidRPr="00D04AB9">
        <w:rPr>
          <w:rFonts w:ascii="Arial" w:eastAsia="Times New Roman" w:hAnsi="Arial" w:cs="Arial"/>
          <w:bCs/>
        </w:rPr>
        <w:t xml:space="preserve"> Whereas businesses must currently hire a large number of analysts to divide and conquer the work, </w:t>
      </w:r>
      <w:proofErr w:type="spellStart"/>
      <w:r w:rsidRPr="00D04AB9">
        <w:rPr>
          <w:rFonts w:ascii="Arial" w:eastAsia="Times New Roman" w:hAnsi="Arial" w:cs="Arial"/>
          <w:bCs/>
        </w:rPr>
        <w:t>inFlo</w:t>
      </w:r>
      <w:proofErr w:type="spellEnd"/>
      <w:r w:rsidRPr="00D04AB9">
        <w:rPr>
          <w:rFonts w:ascii="Arial" w:eastAsia="Times New Roman" w:hAnsi="Arial" w:cs="Arial"/>
          <w:bCs/>
        </w:rPr>
        <w:t xml:space="preserve"> </w:t>
      </w:r>
      <w:r w:rsidR="000C7DDF" w:rsidRPr="00D04AB9">
        <w:rPr>
          <w:rFonts w:ascii="Arial" w:eastAsia="Times New Roman" w:hAnsi="Arial" w:cs="Arial"/>
          <w:bCs/>
        </w:rPr>
        <w:t>can</w:t>
      </w:r>
      <w:r w:rsidRPr="00D04AB9">
        <w:rPr>
          <w:rFonts w:ascii="Arial" w:eastAsia="Times New Roman" w:hAnsi="Arial" w:cs="Arial"/>
          <w:bCs/>
        </w:rPr>
        <w:t xml:space="preserve"> increase the productivity of each individual analyst</w:t>
      </w:r>
      <w:r w:rsidR="000C7DDF" w:rsidRPr="00D04AB9">
        <w:rPr>
          <w:rFonts w:ascii="Arial" w:eastAsia="Times New Roman" w:hAnsi="Arial" w:cs="Arial"/>
          <w:bCs/>
        </w:rPr>
        <w:t xml:space="preserve"> by at least ten times!</w:t>
      </w:r>
      <w:r w:rsidR="001F53CC" w:rsidRPr="00D04AB9">
        <w:rPr>
          <w:rFonts w:ascii="Arial" w:eastAsia="Times New Roman" w:hAnsi="Arial" w:cs="Arial"/>
          <w:bCs/>
        </w:rPr>
        <w:t xml:space="preserve"> </w:t>
      </w:r>
      <w:r w:rsidRPr="00D04AB9">
        <w:rPr>
          <w:rFonts w:ascii="Arial" w:eastAsia="Times New Roman" w:hAnsi="Arial" w:cs="Arial"/>
          <w:bCs/>
        </w:rPr>
        <w:t xml:space="preserve"> Companies will </w:t>
      </w:r>
      <w:r w:rsidR="0094756D" w:rsidRPr="00D04AB9">
        <w:rPr>
          <w:rFonts w:ascii="Arial" w:eastAsia="Times New Roman" w:hAnsi="Arial" w:cs="Arial"/>
          <w:bCs/>
        </w:rPr>
        <w:t>find</w:t>
      </w:r>
      <w:r w:rsidR="000C7DDF" w:rsidRPr="00D04AB9">
        <w:rPr>
          <w:rFonts w:ascii="Arial" w:eastAsia="Times New Roman" w:hAnsi="Arial" w:cs="Arial"/>
          <w:bCs/>
        </w:rPr>
        <w:t xml:space="preserve"> that</w:t>
      </w:r>
      <w:r w:rsidR="0094756D" w:rsidRPr="00D04AB9">
        <w:rPr>
          <w:rFonts w:ascii="Arial" w:eastAsia="Times New Roman" w:hAnsi="Arial" w:cs="Arial"/>
          <w:bCs/>
        </w:rPr>
        <w:t xml:space="preserve"> inFlo’s software tool ad</w:t>
      </w:r>
      <w:r w:rsidR="000C7DDF" w:rsidRPr="00D04AB9">
        <w:rPr>
          <w:rFonts w:ascii="Arial" w:eastAsia="Times New Roman" w:hAnsi="Arial" w:cs="Arial"/>
          <w:bCs/>
        </w:rPr>
        <w:t>ds</w:t>
      </w:r>
      <w:r w:rsidR="0094756D" w:rsidRPr="00D04AB9">
        <w:rPr>
          <w:rFonts w:ascii="Arial" w:eastAsia="Times New Roman" w:hAnsi="Arial" w:cs="Arial"/>
          <w:bCs/>
        </w:rPr>
        <w:t xml:space="preserve"> significant monetary value because it </w:t>
      </w:r>
      <w:r w:rsidR="004D0901">
        <w:rPr>
          <w:rFonts w:ascii="Arial" w:eastAsia="Times New Roman" w:hAnsi="Arial" w:cs="Arial"/>
          <w:bCs/>
        </w:rPr>
        <w:t xml:space="preserve">substantially </w:t>
      </w:r>
      <w:del w:id="16" w:author="Sean Scott" w:date="2013-10-30T10:58:00Z">
        <w:r w:rsidR="004D0901" w:rsidDel="00213448">
          <w:rPr>
            <w:rFonts w:ascii="Arial" w:eastAsia="Times New Roman" w:hAnsi="Arial" w:cs="Arial"/>
            <w:bCs/>
          </w:rPr>
          <w:delText xml:space="preserve">reduces  </w:delText>
        </w:r>
        <w:r w:rsidRPr="00D04AB9" w:rsidDel="00213448">
          <w:rPr>
            <w:rFonts w:ascii="Arial" w:eastAsia="Times New Roman" w:hAnsi="Arial" w:cs="Arial"/>
            <w:bCs/>
          </w:rPr>
          <w:delText>the</w:delText>
        </w:r>
      </w:del>
      <w:ins w:id="17" w:author="Sean Scott" w:date="2013-10-30T10:58:00Z">
        <w:r w:rsidR="00213448">
          <w:rPr>
            <w:rFonts w:ascii="Arial" w:eastAsia="Times New Roman" w:hAnsi="Arial" w:cs="Arial"/>
            <w:bCs/>
          </w:rPr>
          <w:t>reduces the</w:t>
        </w:r>
      </w:ins>
      <w:r w:rsidRPr="00D04AB9">
        <w:rPr>
          <w:rFonts w:ascii="Arial" w:eastAsia="Times New Roman" w:hAnsi="Arial" w:cs="Arial"/>
          <w:bCs/>
        </w:rPr>
        <w:t xml:space="preserve"> time between the collection of data and production of actionable insight</w:t>
      </w:r>
      <w:r w:rsidR="0094756D" w:rsidRPr="00D04AB9">
        <w:rPr>
          <w:rFonts w:ascii="Arial" w:eastAsia="Times New Roman" w:hAnsi="Arial" w:cs="Arial"/>
          <w:bCs/>
        </w:rPr>
        <w:t xml:space="preserve"> in an efficient and cost effective manner</w:t>
      </w:r>
      <w:r w:rsidRPr="00D04AB9">
        <w:rPr>
          <w:rFonts w:ascii="Arial" w:eastAsia="Times New Roman" w:hAnsi="Arial" w:cs="Arial"/>
          <w:bCs/>
        </w:rPr>
        <w:t xml:space="preserve">. </w:t>
      </w:r>
      <w:r w:rsidR="00102118" w:rsidRPr="00D04AB9">
        <w:rPr>
          <w:rFonts w:ascii="Arial" w:eastAsia="Times New Roman" w:hAnsi="Arial" w:cs="Arial"/>
          <w:bCs/>
        </w:rPr>
        <w:t xml:space="preserve"> Multigraph</w:t>
      </w:r>
      <w:r w:rsidR="00102118" w:rsidRPr="00D04AB9">
        <w:rPr>
          <w:rFonts w:ascii="Arial" w:eastAsia="Times New Roman" w:hAnsi="Arial" w:cs="Arial"/>
          <w:bCs/>
          <w:vertAlign w:val="superscript"/>
        </w:rPr>
        <w:t xml:space="preserve"> </w:t>
      </w:r>
      <w:r w:rsidR="00102118" w:rsidRPr="00D04AB9">
        <w:rPr>
          <w:rFonts w:ascii="Arial" w:eastAsia="Times New Roman" w:hAnsi="Arial" w:cs="Arial"/>
          <w:bCs/>
        </w:rPr>
        <w:t>makes big data visualization, analysis</w:t>
      </w:r>
      <w:ins w:id="18" w:author="Sean Scott" w:date="2013-10-30T10:58:00Z">
        <w:r w:rsidR="00213448">
          <w:rPr>
            <w:rFonts w:ascii="Arial" w:eastAsia="Times New Roman" w:hAnsi="Arial" w:cs="Arial"/>
            <w:bCs/>
          </w:rPr>
          <w:t>,</w:t>
        </w:r>
      </w:ins>
      <w:r w:rsidR="00102118" w:rsidRPr="00D04AB9">
        <w:rPr>
          <w:rFonts w:ascii="Arial" w:eastAsia="Times New Roman" w:hAnsi="Arial" w:cs="Arial"/>
          <w:bCs/>
        </w:rPr>
        <w:t xml:space="preserve"> and interpretation more affordable and accessible.</w:t>
      </w:r>
    </w:p>
    <w:p w14:paraId="3E690A8F" w14:textId="77777777" w:rsidR="00D103B7"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Who do you think your target customers are and how many are there?</w:t>
      </w:r>
    </w:p>
    <w:p w14:paraId="5EC6E31E" w14:textId="35733DB0" w:rsidR="00D103B7" w:rsidRPr="002C4875" w:rsidRDefault="00D103B7" w:rsidP="002B6C57">
      <w:pPr>
        <w:shd w:val="clear" w:color="auto" w:fill="FFFFFF"/>
        <w:tabs>
          <w:tab w:val="left" w:pos="360"/>
        </w:tabs>
        <w:rPr>
          <w:rFonts w:ascii="Arial" w:eastAsia="Times New Roman" w:hAnsi="Arial" w:cs="Arial"/>
          <w:bCs/>
        </w:rPr>
      </w:pPr>
      <w:r>
        <w:rPr>
          <w:rFonts w:ascii="Arial" w:eastAsia="Times New Roman" w:hAnsi="Arial" w:cs="Arial"/>
          <w:b/>
          <w:bCs/>
          <w:color w:val="000000"/>
        </w:rPr>
        <w:tab/>
      </w:r>
      <w:r w:rsidRPr="002C4875">
        <w:rPr>
          <w:rFonts w:ascii="Arial" w:eastAsia="Times New Roman" w:hAnsi="Arial" w:cs="Arial"/>
          <w:bCs/>
        </w:rPr>
        <w:t xml:space="preserve">How many analysts currently use Microsoft Excel or </w:t>
      </w:r>
      <w:proofErr w:type="spellStart"/>
      <w:r w:rsidRPr="002C4875">
        <w:rPr>
          <w:rFonts w:ascii="Arial" w:eastAsia="Times New Roman" w:hAnsi="Arial" w:cs="Arial"/>
          <w:bCs/>
        </w:rPr>
        <w:t>Matlab</w:t>
      </w:r>
      <w:proofErr w:type="spellEnd"/>
      <w:r w:rsidRPr="002C4875">
        <w:rPr>
          <w:rFonts w:ascii="Arial" w:eastAsia="Times New Roman" w:hAnsi="Arial" w:cs="Arial"/>
          <w:bCs/>
        </w:rPr>
        <w:t xml:space="preserve"> to plot and analyze big data?</w:t>
      </w:r>
      <w:r w:rsidR="00EF6147" w:rsidRPr="002C4875">
        <w:rPr>
          <w:rFonts w:ascii="Arial" w:eastAsia="Times New Roman" w:hAnsi="Arial" w:cs="Arial"/>
          <w:bCs/>
        </w:rPr>
        <w:t xml:space="preserve"> It would be hard to find one who doesn’t</w:t>
      </w:r>
      <w:r w:rsidRPr="002C4875">
        <w:rPr>
          <w:rFonts w:ascii="Arial" w:eastAsia="Times New Roman" w:hAnsi="Arial" w:cs="Arial"/>
          <w:bCs/>
        </w:rPr>
        <w:t xml:space="preserve">. More specifically, </w:t>
      </w:r>
      <w:r w:rsidR="002F3C45" w:rsidRPr="002C4875">
        <w:rPr>
          <w:rFonts w:ascii="Arial" w:eastAsia="Times New Roman" w:hAnsi="Arial" w:cs="Arial"/>
          <w:bCs/>
        </w:rPr>
        <w:t>inFlo’s</w:t>
      </w:r>
      <w:r w:rsidRPr="002C4875">
        <w:rPr>
          <w:rFonts w:ascii="Arial" w:eastAsia="Times New Roman" w:hAnsi="Arial" w:cs="Arial"/>
          <w:bCs/>
        </w:rPr>
        <w:t xml:space="preserve"> target customers </w:t>
      </w:r>
      <w:r w:rsidR="001F53CC" w:rsidRPr="002C4875">
        <w:rPr>
          <w:rFonts w:ascii="Arial" w:eastAsia="Times New Roman" w:hAnsi="Arial" w:cs="Arial"/>
          <w:bCs/>
        </w:rPr>
        <w:t>are</w:t>
      </w:r>
      <w:r w:rsidRPr="002C4875">
        <w:rPr>
          <w:rFonts w:ascii="Arial" w:eastAsia="Times New Roman" w:hAnsi="Arial" w:cs="Arial"/>
          <w:bCs/>
        </w:rPr>
        <w:t xml:space="preserve"> technical analysts at small</w:t>
      </w:r>
      <w:r w:rsidR="001F53CC" w:rsidRPr="002C4875">
        <w:rPr>
          <w:rFonts w:ascii="Arial" w:eastAsia="Times New Roman" w:hAnsi="Arial" w:cs="Arial"/>
          <w:bCs/>
        </w:rPr>
        <w:t>, medium</w:t>
      </w:r>
      <w:ins w:id="19" w:author="Sean Scott" w:date="2013-10-30T10:58:00Z">
        <w:r w:rsidR="00213448">
          <w:rPr>
            <w:rFonts w:ascii="Arial" w:eastAsia="Times New Roman" w:hAnsi="Arial" w:cs="Arial"/>
            <w:bCs/>
          </w:rPr>
          <w:t>,</w:t>
        </w:r>
      </w:ins>
      <w:r w:rsidRPr="002C4875">
        <w:rPr>
          <w:rFonts w:ascii="Arial" w:eastAsia="Times New Roman" w:hAnsi="Arial" w:cs="Arial"/>
          <w:bCs/>
        </w:rPr>
        <w:t xml:space="preserve"> </w:t>
      </w:r>
      <w:r w:rsidR="000C7DDF" w:rsidRPr="002C4875">
        <w:rPr>
          <w:rFonts w:ascii="Arial" w:eastAsia="Times New Roman" w:hAnsi="Arial" w:cs="Arial"/>
          <w:bCs/>
        </w:rPr>
        <w:t xml:space="preserve">and </w:t>
      </w:r>
      <w:r w:rsidRPr="002C4875">
        <w:rPr>
          <w:rFonts w:ascii="Arial" w:eastAsia="Times New Roman" w:hAnsi="Arial" w:cs="Arial"/>
          <w:bCs/>
        </w:rPr>
        <w:t xml:space="preserve">large </w:t>
      </w:r>
      <w:r w:rsidR="001F53CC" w:rsidRPr="002C4875">
        <w:rPr>
          <w:rFonts w:ascii="Arial" w:eastAsia="Times New Roman" w:hAnsi="Arial" w:cs="Arial"/>
          <w:bCs/>
        </w:rPr>
        <w:t xml:space="preserve">size </w:t>
      </w:r>
      <w:r w:rsidRPr="002C4875">
        <w:rPr>
          <w:rFonts w:ascii="Arial" w:eastAsia="Times New Roman" w:hAnsi="Arial" w:cs="Arial"/>
          <w:bCs/>
        </w:rPr>
        <w:t>companies</w:t>
      </w:r>
      <w:r w:rsidR="001F53CC" w:rsidRPr="002C4875">
        <w:rPr>
          <w:rFonts w:ascii="Arial" w:eastAsia="Times New Roman" w:hAnsi="Arial" w:cs="Arial"/>
          <w:bCs/>
        </w:rPr>
        <w:t xml:space="preserve"> in industries such as</w:t>
      </w:r>
      <w:r w:rsidR="009B6DF4" w:rsidRPr="002C4875">
        <w:rPr>
          <w:rFonts w:ascii="Arial" w:eastAsia="Times New Roman" w:hAnsi="Arial" w:cs="Arial"/>
          <w:bCs/>
        </w:rPr>
        <w:t xml:space="preserve"> engineering,</w:t>
      </w:r>
      <w:ins w:id="20" w:author="Sean Scott" w:date="2013-10-30T10:58:00Z">
        <w:r w:rsidR="00213448">
          <w:rPr>
            <w:rFonts w:ascii="Arial" w:eastAsia="Times New Roman" w:hAnsi="Arial" w:cs="Arial"/>
            <w:bCs/>
          </w:rPr>
          <w:t xml:space="preserve"> </w:t>
        </w:r>
      </w:ins>
      <w:del w:id="21" w:author="Sean Scott" w:date="2013-10-30T10:58:00Z">
        <w:r w:rsidR="009B6DF4" w:rsidRPr="002C4875" w:rsidDel="00213448">
          <w:rPr>
            <w:rFonts w:ascii="Arial" w:eastAsia="Times New Roman" w:hAnsi="Arial" w:cs="Arial"/>
            <w:bCs/>
          </w:rPr>
          <w:delText xml:space="preserve"> </w:delText>
        </w:r>
      </w:del>
      <w:r w:rsidR="009B6DF4" w:rsidRPr="002C4875">
        <w:rPr>
          <w:rFonts w:ascii="Arial" w:eastAsia="Times New Roman" w:hAnsi="Arial" w:cs="Arial"/>
          <w:bCs/>
        </w:rPr>
        <w:t>manufacturing, finance, consumer marketing</w:t>
      </w:r>
      <w:ins w:id="22" w:author="Sean Scott" w:date="2013-10-30T10:58:00Z">
        <w:r w:rsidR="00213448">
          <w:rPr>
            <w:rFonts w:ascii="Arial" w:eastAsia="Times New Roman" w:hAnsi="Arial" w:cs="Arial"/>
            <w:bCs/>
          </w:rPr>
          <w:t>,</w:t>
        </w:r>
      </w:ins>
      <w:r w:rsidR="009B6DF4" w:rsidRPr="002C4875">
        <w:rPr>
          <w:rFonts w:ascii="Arial" w:eastAsia="Times New Roman" w:hAnsi="Arial" w:cs="Arial"/>
          <w:bCs/>
        </w:rPr>
        <w:t xml:space="preserve"> and consulting </w:t>
      </w:r>
      <w:r w:rsidRPr="002C4875">
        <w:rPr>
          <w:rFonts w:ascii="Arial" w:eastAsia="Times New Roman" w:hAnsi="Arial" w:cs="Arial"/>
          <w:bCs/>
        </w:rPr>
        <w:t>that seek to improve da</w:t>
      </w:r>
      <w:r w:rsidR="006621AA">
        <w:rPr>
          <w:rFonts w:ascii="Arial" w:eastAsia="Times New Roman" w:hAnsi="Arial" w:cs="Arial"/>
          <w:bCs/>
        </w:rPr>
        <w:t>ta analysis efforts with a cost-</w:t>
      </w:r>
      <w:r w:rsidRPr="002C4875">
        <w:rPr>
          <w:rFonts w:ascii="Arial" w:eastAsia="Times New Roman" w:hAnsi="Arial" w:cs="Arial"/>
          <w:bCs/>
        </w:rPr>
        <w:t xml:space="preserve">effective and user-friendly solution. </w:t>
      </w:r>
      <w:r w:rsidR="006621AA">
        <w:rPr>
          <w:rFonts w:ascii="Arial" w:eastAsia="Times New Roman" w:hAnsi="Arial" w:cs="Arial"/>
          <w:bCs/>
        </w:rPr>
        <w:t xml:space="preserve">Multigraph </w:t>
      </w:r>
      <w:r w:rsidRPr="002C4875">
        <w:rPr>
          <w:rFonts w:ascii="Arial" w:eastAsia="Times New Roman" w:hAnsi="Arial" w:cs="Arial"/>
          <w:bCs/>
        </w:rPr>
        <w:t xml:space="preserve">is mainly geared toward frequent </w:t>
      </w:r>
      <w:r w:rsidR="00D04AB9" w:rsidRPr="002C4875">
        <w:rPr>
          <w:rFonts w:ascii="Arial" w:eastAsia="Times New Roman" w:hAnsi="Arial" w:cs="Arial"/>
          <w:bCs/>
        </w:rPr>
        <w:t xml:space="preserve">Microsoft </w:t>
      </w:r>
      <w:r w:rsidRPr="002C4875">
        <w:rPr>
          <w:rFonts w:ascii="Arial" w:eastAsia="Times New Roman" w:hAnsi="Arial" w:cs="Arial"/>
          <w:bCs/>
        </w:rPr>
        <w:t>Excel users and aims to provide them with a powerful software</w:t>
      </w:r>
      <w:r w:rsidR="006621AA">
        <w:rPr>
          <w:rFonts w:ascii="Arial" w:eastAsia="Times New Roman" w:hAnsi="Arial" w:cs="Arial"/>
          <w:bCs/>
        </w:rPr>
        <w:t xml:space="preserve"> tool</w:t>
      </w:r>
      <w:r w:rsidRPr="002C4875">
        <w:rPr>
          <w:rFonts w:ascii="Arial" w:eastAsia="Times New Roman" w:hAnsi="Arial" w:cs="Arial"/>
          <w:bCs/>
        </w:rPr>
        <w:t xml:space="preserve"> that can be leveraged to analyze, report, and display collected data. The product </w:t>
      </w:r>
      <w:r w:rsidR="000C7DDF" w:rsidRPr="002C4875">
        <w:rPr>
          <w:rFonts w:ascii="Arial" w:eastAsia="Times New Roman" w:hAnsi="Arial" w:cs="Arial"/>
          <w:bCs/>
        </w:rPr>
        <w:t>has</w:t>
      </w:r>
      <w:r w:rsidRPr="002C4875">
        <w:rPr>
          <w:rFonts w:ascii="Arial" w:eastAsia="Times New Roman" w:hAnsi="Arial" w:cs="Arial"/>
          <w:bCs/>
        </w:rPr>
        <w:t xml:space="preserve"> an intuitive interface that allows for a short learning curve without sacrificing functionality.</w:t>
      </w:r>
      <w:del w:id="23" w:author="Sean Scott" w:date="2013-10-30T10:59:00Z">
        <w:r w:rsidRPr="002C4875" w:rsidDel="00213448">
          <w:rPr>
            <w:rFonts w:ascii="Arial" w:eastAsia="Times New Roman" w:hAnsi="Arial" w:cs="Arial"/>
            <w:bCs/>
          </w:rPr>
          <w:delText xml:space="preserve"> </w:delText>
        </w:r>
      </w:del>
      <w:r w:rsidRPr="002C4875">
        <w:rPr>
          <w:rFonts w:ascii="Arial" w:eastAsia="Times New Roman" w:hAnsi="Arial" w:cs="Arial"/>
          <w:bCs/>
        </w:rPr>
        <w:t xml:space="preserve"> </w:t>
      </w:r>
      <w:proofErr w:type="gramStart"/>
      <w:r w:rsidRPr="002C4875">
        <w:rPr>
          <w:rFonts w:ascii="Arial" w:eastAsia="Times New Roman" w:hAnsi="Arial" w:cs="Arial"/>
          <w:bCs/>
        </w:rPr>
        <w:t>inFlo’s</w:t>
      </w:r>
      <w:proofErr w:type="gramEnd"/>
      <w:r w:rsidRPr="002C4875">
        <w:rPr>
          <w:rFonts w:ascii="Arial" w:eastAsia="Times New Roman" w:hAnsi="Arial" w:cs="Arial"/>
          <w:bCs/>
        </w:rPr>
        <w:t xml:space="preserve"> goal is to make Multigraph the tool that analysts rely on when conquering big data.</w:t>
      </w:r>
    </w:p>
    <w:p w14:paraId="0F03E791" w14:textId="623DBBDD" w:rsidR="002F3C45" w:rsidRPr="002C4875" w:rsidRDefault="002F3C45" w:rsidP="002B6C57">
      <w:pPr>
        <w:shd w:val="clear" w:color="auto" w:fill="FFFFFF"/>
        <w:tabs>
          <w:tab w:val="left" w:pos="360"/>
        </w:tabs>
        <w:rPr>
          <w:rFonts w:ascii="Arial" w:eastAsia="Times New Roman" w:hAnsi="Arial" w:cs="Arial"/>
          <w:bCs/>
          <w:i/>
        </w:rPr>
      </w:pPr>
      <w:r w:rsidRPr="002C4875">
        <w:rPr>
          <w:rFonts w:ascii="Arial" w:eastAsia="Times New Roman" w:hAnsi="Arial" w:cs="Arial"/>
          <w:bCs/>
        </w:rPr>
        <w:tab/>
        <w:t xml:space="preserve">Since primary uses of Excel </w:t>
      </w:r>
      <w:r w:rsidR="000C7DDF" w:rsidRPr="002C4875">
        <w:rPr>
          <w:rFonts w:ascii="Arial" w:eastAsia="Times New Roman" w:hAnsi="Arial" w:cs="Arial"/>
          <w:bCs/>
        </w:rPr>
        <w:t>include</w:t>
      </w:r>
      <w:r w:rsidRPr="002C4875">
        <w:rPr>
          <w:rFonts w:ascii="Arial" w:eastAsia="Times New Roman" w:hAnsi="Arial" w:cs="Arial"/>
          <w:bCs/>
        </w:rPr>
        <w:t xml:space="preserve"> </w:t>
      </w:r>
      <w:r w:rsidR="00D04AB9" w:rsidRPr="002C4875">
        <w:rPr>
          <w:rFonts w:ascii="Arial" w:eastAsia="Times New Roman" w:hAnsi="Arial" w:cs="Arial"/>
          <w:bCs/>
        </w:rPr>
        <w:t>storing</w:t>
      </w:r>
      <w:r w:rsidR="009B6DF4" w:rsidRPr="002C4875">
        <w:rPr>
          <w:rFonts w:ascii="Arial" w:eastAsia="Times New Roman" w:hAnsi="Arial" w:cs="Arial"/>
          <w:bCs/>
        </w:rPr>
        <w:t>,</w:t>
      </w:r>
      <w:r w:rsidR="00D04AB9" w:rsidRPr="002C4875">
        <w:rPr>
          <w:rFonts w:ascii="Arial" w:eastAsia="Times New Roman" w:hAnsi="Arial" w:cs="Arial"/>
          <w:bCs/>
        </w:rPr>
        <w:t xml:space="preserve"> organizing,</w:t>
      </w:r>
      <w:r w:rsidR="009B6DF4" w:rsidRPr="002C4875">
        <w:rPr>
          <w:rFonts w:ascii="Arial" w:eastAsia="Times New Roman" w:hAnsi="Arial" w:cs="Arial"/>
          <w:bCs/>
        </w:rPr>
        <w:t xml:space="preserve"> </w:t>
      </w:r>
      <w:r w:rsidR="00D04AB9" w:rsidRPr="002C4875">
        <w:rPr>
          <w:rFonts w:ascii="Arial" w:eastAsia="Times New Roman" w:hAnsi="Arial" w:cs="Arial"/>
          <w:bCs/>
        </w:rPr>
        <w:t>manipulating</w:t>
      </w:r>
      <w:r w:rsidR="009B6DF4" w:rsidRPr="002C4875">
        <w:rPr>
          <w:rFonts w:ascii="Arial" w:eastAsia="Times New Roman" w:hAnsi="Arial" w:cs="Arial"/>
          <w:bCs/>
        </w:rPr>
        <w:t xml:space="preserve"> and plotting</w:t>
      </w:r>
      <w:r w:rsidR="00D04AB9" w:rsidRPr="002C4875">
        <w:rPr>
          <w:rFonts w:ascii="Arial" w:eastAsia="Times New Roman" w:hAnsi="Arial" w:cs="Arial"/>
          <w:bCs/>
        </w:rPr>
        <w:t xml:space="preserve"> data</w:t>
      </w:r>
      <w:r w:rsidRPr="002C4875">
        <w:rPr>
          <w:rFonts w:ascii="Arial" w:eastAsia="Times New Roman" w:hAnsi="Arial" w:cs="Arial"/>
          <w:bCs/>
        </w:rPr>
        <w:t>, this product should appeal to anyone that uses Excel</w:t>
      </w:r>
      <w:r w:rsidR="009B6DF4" w:rsidRPr="002C4875">
        <w:rPr>
          <w:rFonts w:ascii="Arial" w:eastAsia="Times New Roman" w:hAnsi="Arial" w:cs="Arial"/>
          <w:bCs/>
        </w:rPr>
        <w:t xml:space="preserve"> on a regular basis</w:t>
      </w:r>
      <w:r w:rsidR="00D04AB9" w:rsidRPr="002C4875">
        <w:rPr>
          <w:rFonts w:ascii="Arial" w:eastAsia="Times New Roman" w:hAnsi="Arial" w:cs="Arial"/>
          <w:bCs/>
        </w:rPr>
        <w:t>, therefore making the</w:t>
      </w:r>
      <w:r w:rsidRPr="002C4875">
        <w:rPr>
          <w:rFonts w:ascii="Arial" w:eastAsia="Times New Roman" w:hAnsi="Arial" w:cs="Arial"/>
          <w:bCs/>
        </w:rPr>
        <w:t xml:space="preserve"> poten</w:t>
      </w:r>
      <w:r w:rsidR="00D04AB9" w:rsidRPr="002C4875">
        <w:rPr>
          <w:rFonts w:ascii="Arial" w:eastAsia="Times New Roman" w:hAnsi="Arial" w:cs="Arial"/>
          <w:bCs/>
        </w:rPr>
        <w:t xml:space="preserve">tial market for the Multigraph </w:t>
      </w:r>
      <w:r w:rsidRPr="002C4875">
        <w:rPr>
          <w:rFonts w:ascii="Arial" w:eastAsia="Times New Roman" w:hAnsi="Arial" w:cs="Arial"/>
          <w:bCs/>
        </w:rPr>
        <w:t xml:space="preserve">huge. It </w:t>
      </w:r>
      <w:del w:id="24" w:author="Sean Scott" w:date="2013-10-30T10:59:00Z">
        <w:r w:rsidRPr="002C4875" w:rsidDel="00213448">
          <w:rPr>
            <w:rFonts w:ascii="Arial" w:eastAsia="Times New Roman" w:hAnsi="Arial" w:cs="Arial"/>
            <w:bCs/>
          </w:rPr>
          <w:delText xml:space="preserve">also </w:delText>
        </w:r>
      </w:del>
      <w:r w:rsidRPr="002C4875">
        <w:rPr>
          <w:rFonts w:ascii="Arial" w:eastAsia="Times New Roman" w:hAnsi="Arial" w:cs="Arial"/>
          <w:bCs/>
        </w:rPr>
        <w:t xml:space="preserve">should </w:t>
      </w:r>
      <w:ins w:id="25" w:author="Sean Scott" w:date="2013-10-30T10:59:00Z">
        <w:r w:rsidR="00213448" w:rsidRPr="002C4875">
          <w:rPr>
            <w:rFonts w:ascii="Arial" w:eastAsia="Times New Roman" w:hAnsi="Arial" w:cs="Arial"/>
            <w:bCs/>
          </w:rPr>
          <w:t xml:space="preserve">also </w:t>
        </w:r>
      </w:ins>
      <w:r w:rsidRPr="002C4875">
        <w:rPr>
          <w:rFonts w:ascii="Arial" w:eastAsia="Times New Roman" w:hAnsi="Arial" w:cs="Arial"/>
          <w:bCs/>
        </w:rPr>
        <w:t xml:space="preserve">appeal to anyone that deals with data in general. </w:t>
      </w:r>
      <w:r w:rsidR="000044A8" w:rsidRPr="002C4875">
        <w:rPr>
          <w:rFonts w:ascii="Arial" w:eastAsia="Times New Roman" w:hAnsi="Arial" w:cs="Arial"/>
          <w:bCs/>
        </w:rPr>
        <w:t xml:space="preserve">Microsoft reports that as of 2004 there were over 500 million Microsoft Excel users worldwide.  Therefore, if we assume that out of that group </w:t>
      </w:r>
      <w:r w:rsidR="005F35F9" w:rsidRPr="002C4875">
        <w:rPr>
          <w:rFonts w:ascii="Arial" w:eastAsia="Times New Roman" w:hAnsi="Arial" w:cs="Arial"/>
          <w:bCs/>
        </w:rPr>
        <w:t>one-fifth</w:t>
      </w:r>
      <w:r w:rsidR="005F486E">
        <w:rPr>
          <w:rFonts w:ascii="Arial" w:eastAsia="Times New Roman" w:hAnsi="Arial" w:cs="Arial"/>
          <w:bCs/>
        </w:rPr>
        <w:t xml:space="preserve"> </w:t>
      </w:r>
      <w:proofErr w:type="gramStart"/>
      <w:r w:rsidR="005F486E">
        <w:rPr>
          <w:rFonts w:ascii="Arial" w:eastAsia="Times New Roman" w:hAnsi="Arial" w:cs="Arial"/>
          <w:bCs/>
        </w:rPr>
        <w:t>are</w:t>
      </w:r>
      <w:proofErr w:type="gramEnd"/>
      <w:r w:rsidR="005F486E">
        <w:rPr>
          <w:rFonts w:ascii="Arial" w:eastAsia="Times New Roman" w:hAnsi="Arial" w:cs="Arial"/>
          <w:bCs/>
        </w:rPr>
        <w:t xml:space="preserve"> </w:t>
      </w:r>
      <w:del w:id="26" w:author="Sean Scott" w:date="2013-10-30T11:00:00Z">
        <w:r w:rsidR="005F486E" w:rsidDel="00F12B29">
          <w:rPr>
            <w:rFonts w:ascii="Arial" w:eastAsia="Times New Roman" w:hAnsi="Arial" w:cs="Arial"/>
            <w:bCs/>
          </w:rPr>
          <w:delText xml:space="preserve">power, </w:delText>
        </w:r>
      </w:del>
      <w:r w:rsidR="005F486E">
        <w:rPr>
          <w:rFonts w:ascii="Arial" w:eastAsia="Times New Roman" w:hAnsi="Arial" w:cs="Arial"/>
          <w:bCs/>
        </w:rPr>
        <w:t xml:space="preserve">frequent </w:t>
      </w:r>
      <w:r w:rsidR="000044A8" w:rsidRPr="002C4875">
        <w:rPr>
          <w:rFonts w:ascii="Arial" w:eastAsia="Times New Roman" w:hAnsi="Arial" w:cs="Arial"/>
          <w:bCs/>
        </w:rPr>
        <w:t>Excel users</w:t>
      </w:r>
      <w:ins w:id="27" w:author="Sean Scott" w:date="2013-10-30T11:00:00Z">
        <w:r w:rsidR="00F12B29">
          <w:rPr>
            <w:rFonts w:ascii="Arial" w:eastAsia="Times New Roman" w:hAnsi="Arial" w:cs="Arial"/>
            <w:bCs/>
          </w:rPr>
          <w:t>, or “power” users</w:t>
        </w:r>
      </w:ins>
      <w:r w:rsidR="005F35F9" w:rsidRPr="002C4875">
        <w:rPr>
          <w:rFonts w:ascii="Arial" w:eastAsia="Times New Roman" w:hAnsi="Arial" w:cs="Arial"/>
          <w:bCs/>
        </w:rPr>
        <w:t>, roughly 100 million users worldwide are the target customers for Multigraph.</w:t>
      </w:r>
      <w:r w:rsidR="00D04AB9" w:rsidRPr="002C4875">
        <w:rPr>
          <w:rFonts w:ascii="Arial" w:eastAsia="Times New Roman" w:hAnsi="Arial" w:cs="Arial"/>
          <w:bCs/>
        </w:rPr>
        <w:t xml:space="preserve"> </w:t>
      </w:r>
    </w:p>
    <w:p w14:paraId="23D76E35" w14:textId="77777777" w:rsidR="00D103B7"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Do you think your customers are looking for a solution?</w:t>
      </w:r>
    </w:p>
    <w:p w14:paraId="1AABBA80" w14:textId="755CE7B9" w:rsidR="00D103B7" w:rsidRPr="00836482" w:rsidRDefault="00D04AB9" w:rsidP="002B6C57">
      <w:pPr>
        <w:shd w:val="clear" w:color="auto" w:fill="FFFFFF"/>
        <w:ind w:firstLine="360"/>
        <w:rPr>
          <w:rFonts w:ascii="Arial" w:eastAsia="Times New Roman" w:hAnsi="Arial" w:cs="Arial"/>
        </w:rPr>
      </w:pPr>
      <w:r w:rsidRPr="00836482">
        <w:rPr>
          <w:rFonts w:ascii="Arial" w:eastAsia="Times New Roman" w:hAnsi="Arial" w:cs="Arial"/>
        </w:rPr>
        <w:t>Businesses of all types,</w:t>
      </w:r>
      <w:r w:rsidR="003633A3" w:rsidRPr="00836482">
        <w:rPr>
          <w:rFonts w:ascii="Arial" w:eastAsia="Times New Roman" w:hAnsi="Arial" w:cs="Arial"/>
        </w:rPr>
        <w:t xml:space="preserve"> in all industries</w:t>
      </w:r>
      <w:ins w:id="28" w:author="Sean Scott" w:date="2013-10-30T11:00:00Z">
        <w:r w:rsidR="00F12B29">
          <w:rPr>
            <w:rFonts w:ascii="Arial" w:eastAsia="Times New Roman" w:hAnsi="Arial" w:cs="Arial"/>
          </w:rPr>
          <w:t>,</w:t>
        </w:r>
      </w:ins>
      <w:r w:rsidR="003633A3" w:rsidRPr="00836482">
        <w:rPr>
          <w:rFonts w:ascii="Arial" w:eastAsia="Times New Roman" w:hAnsi="Arial" w:cs="Arial"/>
        </w:rPr>
        <w:t xml:space="preserve"> </w:t>
      </w:r>
      <w:r w:rsidR="00D103B7" w:rsidRPr="00836482">
        <w:rPr>
          <w:rFonts w:ascii="Arial" w:eastAsia="Times New Roman" w:hAnsi="Arial" w:cs="Arial"/>
        </w:rPr>
        <w:t xml:space="preserve">are looking for methods to adapt to the complex data-driven environment in which they function. All companies seek to </w:t>
      </w:r>
      <w:r w:rsidR="00787F38" w:rsidRPr="00836482">
        <w:rPr>
          <w:rFonts w:ascii="Arial" w:eastAsia="Times New Roman" w:hAnsi="Arial" w:cs="Arial"/>
        </w:rPr>
        <w:t xml:space="preserve">grow and </w:t>
      </w:r>
      <w:r w:rsidR="00D103B7" w:rsidRPr="00836482">
        <w:rPr>
          <w:rFonts w:ascii="Arial" w:eastAsia="Times New Roman" w:hAnsi="Arial" w:cs="Arial"/>
        </w:rPr>
        <w:t>gen</w:t>
      </w:r>
      <w:r w:rsidR="00357ABC">
        <w:rPr>
          <w:rFonts w:ascii="Arial" w:eastAsia="Times New Roman" w:hAnsi="Arial" w:cs="Arial"/>
        </w:rPr>
        <w:t>erate large profit margins</w:t>
      </w:r>
      <w:r w:rsidR="00EE31FF">
        <w:rPr>
          <w:rFonts w:ascii="Arial" w:eastAsia="Times New Roman" w:hAnsi="Arial" w:cs="Arial"/>
        </w:rPr>
        <w:t xml:space="preserve"> </w:t>
      </w:r>
      <w:r w:rsidR="001607BE">
        <w:rPr>
          <w:rFonts w:ascii="Arial" w:eastAsia="Times New Roman" w:hAnsi="Arial" w:cs="Arial"/>
        </w:rPr>
        <w:t>but</w:t>
      </w:r>
      <w:r w:rsidR="00357ABC">
        <w:rPr>
          <w:rFonts w:ascii="Arial" w:eastAsia="Times New Roman" w:hAnsi="Arial" w:cs="Arial"/>
        </w:rPr>
        <w:t xml:space="preserve"> </w:t>
      </w:r>
      <w:r w:rsidR="00D103B7" w:rsidRPr="00836482">
        <w:rPr>
          <w:rFonts w:ascii="Arial" w:eastAsia="Times New Roman" w:hAnsi="Arial" w:cs="Arial"/>
        </w:rPr>
        <w:t xml:space="preserve">in order to do </w:t>
      </w:r>
      <w:r w:rsidR="001607BE" w:rsidRPr="00836482">
        <w:rPr>
          <w:rFonts w:ascii="Arial" w:eastAsia="Times New Roman" w:hAnsi="Arial" w:cs="Arial"/>
        </w:rPr>
        <w:t>so</w:t>
      </w:r>
      <w:r w:rsidR="001607BE">
        <w:rPr>
          <w:rFonts w:ascii="Arial" w:eastAsia="Times New Roman" w:hAnsi="Arial" w:cs="Arial"/>
        </w:rPr>
        <w:t>;</w:t>
      </w:r>
      <w:r w:rsidR="00D103B7" w:rsidRPr="00836482">
        <w:rPr>
          <w:rFonts w:ascii="Arial" w:eastAsia="Times New Roman" w:hAnsi="Arial" w:cs="Arial"/>
        </w:rPr>
        <w:t xml:space="preserve"> they need sound business </w:t>
      </w:r>
      <w:r w:rsidR="003633A3" w:rsidRPr="00836482">
        <w:rPr>
          <w:rFonts w:ascii="Arial" w:eastAsia="Times New Roman" w:hAnsi="Arial" w:cs="Arial"/>
        </w:rPr>
        <w:t>strategy and tactics</w:t>
      </w:r>
      <w:r w:rsidR="00D103B7" w:rsidRPr="00836482">
        <w:rPr>
          <w:rFonts w:ascii="Arial" w:eastAsia="Times New Roman" w:hAnsi="Arial" w:cs="Arial"/>
        </w:rPr>
        <w:t xml:space="preserve"> as well as methods for effective decision-making. </w:t>
      </w:r>
      <w:r w:rsidR="003633A3" w:rsidRPr="00836482">
        <w:rPr>
          <w:rFonts w:ascii="Arial" w:eastAsia="Times New Roman" w:hAnsi="Arial" w:cs="Arial"/>
        </w:rPr>
        <w:t>Large a</w:t>
      </w:r>
      <w:r w:rsidR="00D103B7" w:rsidRPr="00836482">
        <w:rPr>
          <w:rFonts w:ascii="Arial" w:eastAsia="Times New Roman" w:hAnsi="Arial" w:cs="Arial"/>
        </w:rPr>
        <w:t xml:space="preserve">nalytics teams are </w:t>
      </w:r>
      <w:r w:rsidR="003633A3" w:rsidRPr="00836482">
        <w:rPr>
          <w:rFonts w:ascii="Arial" w:eastAsia="Times New Roman" w:hAnsi="Arial" w:cs="Arial"/>
        </w:rPr>
        <w:t>employed</w:t>
      </w:r>
      <w:r w:rsidR="00D103B7" w:rsidRPr="00836482">
        <w:rPr>
          <w:rFonts w:ascii="Arial" w:eastAsia="Times New Roman" w:hAnsi="Arial" w:cs="Arial"/>
        </w:rPr>
        <w:t xml:space="preserve"> to understand vast amounts of new data</w:t>
      </w:r>
      <w:r w:rsidR="00357ABC">
        <w:rPr>
          <w:rFonts w:ascii="Arial" w:eastAsia="Times New Roman" w:hAnsi="Arial" w:cs="Arial"/>
        </w:rPr>
        <w:t xml:space="preserve"> </w:t>
      </w:r>
      <w:r w:rsidR="00D103B7" w:rsidRPr="00836482">
        <w:rPr>
          <w:rFonts w:ascii="Arial" w:eastAsia="Times New Roman" w:hAnsi="Arial" w:cs="Arial"/>
        </w:rPr>
        <w:t xml:space="preserve">and organize it into valuable, actionable business intelligence. Frustration in the marketplace is common as a result of the large amount of capital spent toward </w:t>
      </w:r>
      <w:r w:rsidR="003633A3" w:rsidRPr="00836482">
        <w:rPr>
          <w:rFonts w:ascii="Arial" w:eastAsia="Times New Roman" w:hAnsi="Arial" w:cs="Arial"/>
        </w:rPr>
        <w:t>assembling and operating</w:t>
      </w:r>
      <w:r w:rsidR="00D103B7" w:rsidRPr="00836482">
        <w:rPr>
          <w:rFonts w:ascii="Arial" w:eastAsia="Times New Roman" w:hAnsi="Arial" w:cs="Arial"/>
        </w:rPr>
        <w:t xml:space="preserve"> large analytics teams.  Frustration also stems from the inefficiencies of the current analysis tools. The analysts themselves are also frustrated because of the time that they are required to dedicate to the compilation and organization of data rather than toward productive analysis. </w:t>
      </w:r>
    </w:p>
    <w:p w14:paraId="491E92C5" w14:textId="0F3D0EB5" w:rsidR="00787F38" w:rsidRDefault="00D103B7" w:rsidP="002B6C57">
      <w:pPr>
        <w:shd w:val="clear" w:color="auto" w:fill="FFFFFF"/>
        <w:ind w:firstLine="360"/>
        <w:rPr>
          <w:rFonts w:ascii="Arial" w:eastAsia="Times New Roman" w:hAnsi="Arial" w:cs="Arial"/>
        </w:rPr>
      </w:pPr>
      <w:r w:rsidRPr="00836482">
        <w:rPr>
          <w:rFonts w:ascii="Arial" w:eastAsia="Times New Roman" w:hAnsi="Arial" w:cs="Arial"/>
        </w:rPr>
        <w:lastRenderedPageBreak/>
        <w:t xml:space="preserve">With </w:t>
      </w:r>
      <w:r w:rsidRPr="00836482">
        <w:rPr>
          <w:rFonts w:ascii="Arial" w:eastAsia="Times New Roman" w:hAnsi="Arial" w:cs="Arial"/>
          <w:bCs/>
        </w:rPr>
        <w:t>Multigraph</w:t>
      </w:r>
      <w:r w:rsidRPr="00836482">
        <w:rPr>
          <w:rFonts w:ascii="Arial" w:eastAsia="Times New Roman" w:hAnsi="Arial" w:cs="Arial"/>
        </w:rPr>
        <w:t xml:space="preserve">, analysts </w:t>
      </w:r>
      <w:r w:rsidR="003633A3" w:rsidRPr="00836482">
        <w:rPr>
          <w:rFonts w:ascii="Arial" w:eastAsia="Times New Roman" w:hAnsi="Arial" w:cs="Arial"/>
        </w:rPr>
        <w:t xml:space="preserve">can </w:t>
      </w:r>
      <w:r w:rsidRPr="00836482">
        <w:rPr>
          <w:rFonts w:ascii="Arial" w:eastAsia="Times New Roman" w:hAnsi="Arial" w:cs="Arial"/>
        </w:rPr>
        <w:t>increase productivity</w:t>
      </w:r>
      <w:r w:rsidR="00787F38" w:rsidRPr="00836482">
        <w:rPr>
          <w:rFonts w:ascii="Arial" w:eastAsia="Times New Roman" w:hAnsi="Arial" w:cs="Arial"/>
        </w:rPr>
        <w:t xml:space="preserve"> at least ten times</w:t>
      </w:r>
      <w:r w:rsidRPr="00836482">
        <w:rPr>
          <w:rFonts w:ascii="Arial" w:eastAsia="Times New Roman" w:hAnsi="Arial" w:cs="Arial"/>
        </w:rPr>
        <w:t xml:space="preserve"> and </w:t>
      </w:r>
      <w:r w:rsidR="003633A3" w:rsidRPr="00836482">
        <w:rPr>
          <w:rFonts w:ascii="Arial" w:eastAsia="Times New Roman" w:hAnsi="Arial" w:cs="Arial"/>
        </w:rPr>
        <w:t>can</w:t>
      </w:r>
      <w:r w:rsidRPr="00836482">
        <w:rPr>
          <w:rFonts w:ascii="Arial" w:eastAsia="Times New Roman" w:hAnsi="Arial" w:cs="Arial"/>
        </w:rPr>
        <w:t xml:space="preserve"> offer more relevant </w:t>
      </w:r>
      <w:r w:rsidR="003633A3" w:rsidRPr="00836482">
        <w:rPr>
          <w:rFonts w:ascii="Arial" w:eastAsia="Times New Roman" w:hAnsi="Arial" w:cs="Arial"/>
        </w:rPr>
        <w:t>analysis and data interpretation</w:t>
      </w:r>
      <w:r w:rsidR="00357ABC">
        <w:rPr>
          <w:rFonts w:ascii="Arial" w:eastAsia="Times New Roman" w:hAnsi="Arial" w:cs="Arial"/>
        </w:rPr>
        <w:t xml:space="preserve"> to their respective companies.</w:t>
      </w:r>
      <w:r w:rsidRPr="00836482">
        <w:rPr>
          <w:rFonts w:ascii="Arial" w:eastAsia="Times New Roman" w:hAnsi="Arial" w:cs="Arial"/>
        </w:rPr>
        <w:t xml:space="preserve"> Companies are currently overwhelmed with trying to hire </w:t>
      </w:r>
      <w:r w:rsidR="003633A3" w:rsidRPr="00836482">
        <w:rPr>
          <w:rFonts w:ascii="Arial" w:eastAsia="Times New Roman" w:hAnsi="Arial" w:cs="Arial"/>
        </w:rPr>
        <w:t xml:space="preserve">and manage </w:t>
      </w:r>
      <w:r w:rsidRPr="00836482">
        <w:rPr>
          <w:rFonts w:ascii="Arial" w:eastAsia="Times New Roman" w:hAnsi="Arial" w:cs="Arial"/>
        </w:rPr>
        <w:t xml:space="preserve">a sufficient number of analysts to digest even just a small portion of generated data.  Therefore, they support and encourage </w:t>
      </w:r>
      <w:r w:rsidR="00D04AB9" w:rsidRPr="00836482">
        <w:rPr>
          <w:rFonts w:ascii="Arial" w:eastAsia="Times New Roman" w:hAnsi="Arial" w:cs="Arial"/>
        </w:rPr>
        <w:t xml:space="preserve">improved software </w:t>
      </w:r>
      <w:r w:rsidR="003633A3" w:rsidRPr="00836482">
        <w:rPr>
          <w:rFonts w:ascii="Arial" w:eastAsia="Times New Roman" w:hAnsi="Arial" w:cs="Arial"/>
        </w:rPr>
        <w:t>tools</w:t>
      </w:r>
      <w:r w:rsidRPr="00836482">
        <w:rPr>
          <w:rFonts w:ascii="Arial" w:eastAsia="Times New Roman" w:hAnsi="Arial" w:cs="Arial"/>
        </w:rPr>
        <w:t xml:space="preserve"> because an increase in productivity of analysis leads to a better understanding of the market, catered business strategies, and thus greater business success. The void in the marketplace is clear: a powerful, cost effective solution is needed.</w:t>
      </w:r>
    </w:p>
    <w:p w14:paraId="23545875" w14:textId="2B57CCCA" w:rsidR="00D103B7" w:rsidRPr="00DC1C07" w:rsidRDefault="001607BE" w:rsidP="00DC1C07">
      <w:pPr>
        <w:shd w:val="clear" w:color="auto" w:fill="FFFFFF"/>
        <w:ind w:firstLine="360"/>
        <w:rPr>
          <w:rFonts w:ascii="Arial" w:eastAsia="Times New Roman" w:hAnsi="Arial" w:cs="Arial"/>
        </w:rPr>
      </w:pPr>
      <w:r>
        <w:rPr>
          <w:rFonts w:ascii="Arial" w:eastAsia="Times New Roman" w:hAnsi="Arial" w:cs="Arial"/>
        </w:rPr>
        <w:t>For many companies, the biggest</w:t>
      </w:r>
      <w:r w:rsidR="00DC1C07">
        <w:rPr>
          <w:rFonts w:ascii="Arial" w:eastAsia="Times New Roman" w:hAnsi="Arial" w:cs="Arial"/>
        </w:rPr>
        <w:t xml:space="preserve"> competitor is not always other</w:t>
      </w:r>
      <w:r>
        <w:rPr>
          <w:rFonts w:ascii="Arial" w:eastAsia="Times New Roman" w:hAnsi="Arial" w:cs="Arial"/>
        </w:rPr>
        <w:t xml:space="preserve"> solutions b</w:t>
      </w:r>
      <w:r w:rsidR="00B3432D">
        <w:rPr>
          <w:rFonts w:ascii="Arial" w:eastAsia="Times New Roman" w:hAnsi="Arial" w:cs="Arial"/>
        </w:rPr>
        <w:t>ut more so that customer</w:t>
      </w:r>
      <w:r w:rsidR="00DC1C07">
        <w:rPr>
          <w:rFonts w:ascii="Arial" w:eastAsia="Times New Roman" w:hAnsi="Arial" w:cs="Arial"/>
        </w:rPr>
        <w:t xml:space="preserve">s are satisfied doing nothing. </w:t>
      </w:r>
      <w:del w:id="29" w:author="Sean Scott" w:date="2013-10-30T11:03:00Z">
        <w:r w:rsidR="00DC1C07" w:rsidDel="00F12B29">
          <w:rPr>
            <w:rFonts w:ascii="Arial" w:eastAsia="Times New Roman" w:hAnsi="Arial" w:cs="Arial"/>
          </w:rPr>
          <w:delText>From talking</w:delText>
        </w:r>
      </w:del>
      <w:ins w:id="30" w:author="Sean Scott" w:date="2013-10-30T11:03:00Z">
        <w:r w:rsidR="00F12B29">
          <w:rPr>
            <w:rFonts w:ascii="Arial" w:eastAsia="Times New Roman" w:hAnsi="Arial" w:cs="Arial"/>
          </w:rPr>
          <w:t>Having spoken</w:t>
        </w:r>
      </w:ins>
      <w:r w:rsidR="00DC1C07">
        <w:rPr>
          <w:rFonts w:ascii="Arial" w:eastAsia="Times New Roman" w:hAnsi="Arial" w:cs="Arial"/>
        </w:rPr>
        <w:t xml:space="preserve"> to current analysts in various markets it is clear that there is frustration with the product because it is intended for a broad scope of use-cases. Larger companies attempt to outsource work for companies to develop specific workbook</w:t>
      </w:r>
      <w:ins w:id="31" w:author="Sean Scott" w:date="2013-10-30T11:03:00Z">
        <w:r w:rsidR="00F12B29">
          <w:rPr>
            <w:rFonts w:ascii="Arial" w:eastAsia="Times New Roman" w:hAnsi="Arial" w:cs="Arial"/>
          </w:rPr>
          <w:t>s</w:t>
        </w:r>
      </w:ins>
      <w:r w:rsidR="00DC1C07">
        <w:rPr>
          <w:rFonts w:ascii="Arial" w:eastAsia="Times New Roman" w:hAnsi="Arial" w:cs="Arial"/>
        </w:rPr>
        <w:t xml:space="preserve"> </w:t>
      </w:r>
      <w:del w:id="32" w:author="Sean Scott" w:date="2013-10-30T11:03:00Z">
        <w:r w:rsidR="00DC1C07" w:rsidDel="00F12B29">
          <w:rPr>
            <w:rFonts w:ascii="Arial" w:eastAsia="Times New Roman" w:hAnsi="Arial" w:cs="Arial"/>
          </w:rPr>
          <w:delText xml:space="preserve">in </w:delText>
        </w:r>
      </w:del>
      <w:ins w:id="33" w:author="Sean Scott" w:date="2013-10-30T11:03:00Z">
        <w:r w:rsidR="00F12B29">
          <w:rPr>
            <w:rFonts w:ascii="Arial" w:eastAsia="Times New Roman" w:hAnsi="Arial" w:cs="Arial"/>
          </w:rPr>
          <w:t>with</w:t>
        </w:r>
        <w:r w:rsidR="00F12B29">
          <w:rPr>
            <w:rFonts w:ascii="Arial" w:eastAsia="Times New Roman" w:hAnsi="Arial" w:cs="Arial"/>
          </w:rPr>
          <w:t xml:space="preserve"> </w:t>
        </w:r>
      </w:ins>
      <w:r w:rsidR="00DC1C07">
        <w:rPr>
          <w:rFonts w:ascii="Arial" w:eastAsia="Times New Roman" w:hAnsi="Arial" w:cs="Arial"/>
        </w:rPr>
        <w:t>macros to add functionality</w:t>
      </w:r>
      <w:ins w:id="34" w:author="Sean Scott" w:date="2013-10-30T11:03:00Z">
        <w:r w:rsidR="00F12B29">
          <w:rPr>
            <w:rFonts w:ascii="Arial" w:eastAsia="Times New Roman" w:hAnsi="Arial" w:cs="Arial"/>
          </w:rPr>
          <w:t>,</w:t>
        </w:r>
      </w:ins>
      <w:r w:rsidR="00DC1C07">
        <w:rPr>
          <w:rFonts w:ascii="Arial" w:eastAsia="Times New Roman" w:hAnsi="Arial" w:cs="Arial"/>
        </w:rPr>
        <w:t xml:space="preserve"> but this process is </w:t>
      </w:r>
      <w:del w:id="35" w:author="Sean Scott" w:date="2013-10-30T11:03:00Z">
        <w:r w:rsidR="00DC1C07" w:rsidDel="00F12B29">
          <w:rPr>
            <w:rFonts w:ascii="Arial" w:eastAsia="Times New Roman" w:hAnsi="Arial" w:cs="Arial"/>
          </w:rPr>
          <w:delText xml:space="preserve">never </w:delText>
        </w:r>
      </w:del>
      <w:ins w:id="36" w:author="Sean Scott" w:date="2013-10-30T11:03:00Z">
        <w:r w:rsidR="00F12B29">
          <w:rPr>
            <w:rFonts w:ascii="Arial" w:eastAsia="Times New Roman" w:hAnsi="Arial" w:cs="Arial"/>
          </w:rPr>
          <w:t>never</w:t>
        </w:r>
        <w:r w:rsidR="00F12B29">
          <w:rPr>
            <w:rFonts w:ascii="Arial" w:eastAsia="Times New Roman" w:hAnsi="Arial" w:cs="Arial"/>
          </w:rPr>
          <w:t>-</w:t>
        </w:r>
      </w:ins>
      <w:r w:rsidR="00DC1C07">
        <w:rPr>
          <w:rFonts w:ascii="Arial" w:eastAsia="Times New Roman" w:hAnsi="Arial" w:cs="Arial"/>
        </w:rPr>
        <w:t xml:space="preserve">ending because of the limits for large-scale in-depth data analysis. </w:t>
      </w:r>
      <w:ins w:id="37" w:author="Sean Scott" w:date="2013-10-30T11:03:00Z">
        <w:r w:rsidR="00F12B29">
          <w:rPr>
            <w:rFonts w:ascii="Arial" w:eastAsia="Times New Roman" w:hAnsi="Arial" w:cs="Arial"/>
          </w:rPr>
          <w:t>S</w:t>
        </w:r>
      </w:ins>
      <w:del w:id="38" w:author="Sean Scott" w:date="2013-10-30T11:03:00Z">
        <w:r w:rsidR="00DC1C07" w:rsidDel="00F12B29">
          <w:rPr>
            <w:rFonts w:ascii="Arial" w:eastAsia="Times New Roman" w:hAnsi="Arial" w:cs="Arial"/>
          </w:rPr>
          <w:delText>For s</w:delText>
        </w:r>
      </w:del>
      <w:r w:rsidR="00DC1C07">
        <w:rPr>
          <w:rFonts w:ascii="Arial" w:eastAsia="Times New Roman" w:hAnsi="Arial" w:cs="Arial"/>
        </w:rPr>
        <w:t>mall businesses that cannot afford this outsourcing must use Excel and los</w:t>
      </w:r>
      <w:ins w:id="39" w:author="Sean Scott" w:date="2013-10-30T11:03:00Z">
        <w:r w:rsidR="00F12B29">
          <w:rPr>
            <w:rFonts w:ascii="Arial" w:eastAsia="Times New Roman" w:hAnsi="Arial" w:cs="Arial"/>
          </w:rPr>
          <w:t>e</w:t>
        </w:r>
      </w:ins>
      <w:del w:id="40" w:author="Sean Scott" w:date="2013-10-30T11:03:00Z">
        <w:r w:rsidR="00DC1C07" w:rsidDel="00F12B29">
          <w:rPr>
            <w:rFonts w:ascii="Arial" w:eastAsia="Times New Roman" w:hAnsi="Arial" w:cs="Arial"/>
          </w:rPr>
          <w:delText>s</w:delText>
        </w:r>
      </w:del>
      <w:r w:rsidR="00DC1C07">
        <w:rPr>
          <w:rFonts w:ascii="Arial" w:eastAsia="Times New Roman" w:hAnsi="Arial" w:cs="Arial"/>
        </w:rPr>
        <w:t xml:space="preserve"> productivity as a result. Multigraph will be a solution that business</w:t>
      </w:r>
      <w:ins w:id="41" w:author="Sean Scott" w:date="2013-10-30T11:04:00Z">
        <w:r w:rsidR="00F12B29">
          <w:rPr>
            <w:rFonts w:ascii="Arial" w:eastAsia="Times New Roman" w:hAnsi="Arial" w:cs="Arial"/>
          </w:rPr>
          <w:t>es</w:t>
        </w:r>
      </w:ins>
      <w:r w:rsidR="00DC1C07">
        <w:rPr>
          <w:rFonts w:ascii="Arial" w:eastAsia="Times New Roman" w:hAnsi="Arial" w:cs="Arial"/>
        </w:rPr>
        <w:t xml:space="preserve"> desire because of the proven use of the product </w:t>
      </w:r>
      <w:del w:id="42" w:author="Sean Scott" w:date="2013-10-30T11:04:00Z">
        <w:r w:rsidR="00DC1C07" w:rsidDel="00F12B29">
          <w:rPr>
            <w:rFonts w:ascii="Arial" w:eastAsia="Times New Roman" w:hAnsi="Arial" w:cs="Arial"/>
          </w:rPr>
          <w:delText>from out</w:delText>
        </w:r>
      </w:del>
      <w:ins w:id="43" w:author="Sean Scott" w:date="2013-10-30T11:04:00Z">
        <w:r w:rsidR="00F12B29">
          <w:rPr>
            <w:rFonts w:ascii="Arial" w:eastAsia="Times New Roman" w:hAnsi="Arial" w:cs="Arial"/>
          </w:rPr>
          <w:t>via</w:t>
        </w:r>
      </w:ins>
      <w:r w:rsidR="00DC1C07">
        <w:rPr>
          <w:rFonts w:ascii="Arial" w:eastAsia="Times New Roman" w:hAnsi="Arial" w:cs="Arial"/>
        </w:rPr>
        <w:t xml:space="preserve"> testing and partnerships while also being cost effective and easy to implement.</w:t>
      </w:r>
    </w:p>
    <w:p w14:paraId="75D255FE" w14:textId="77777777" w:rsidR="00D103B7" w:rsidRDefault="00D103B7" w:rsidP="002B6C57">
      <w:pPr>
        <w:keepNext/>
        <w:shd w:val="clear" w:color="auto" w:fill="FFFFFF"/>
        <w:rPr>
          <w:rFonts w:ascii="Arial" w:eastAsia="Times New Roman" w:hAnsi="Arial" w:cs="Arial"/>
          <w:color w:val="000000"/>
        </w:rPr>
      </w:pPr>
      <w:r>
        <w:rPr>
          <w:rFonts w:ascii="Arial" w:eastAsia="Times New Roman" w:hAnsi="Arial" w:cs="Arial"/>
          <w:b/>
          <w:bCs/>
          <w:color w:val="000000"/>
        </w:rPr>
        <w:t>Tell us about your solution.  How does it work and what are the benefits?</w:t>
      </w:r>
    </w:p>
    <w:p w14:paraId="238F9878" w14:textId="6999BFEE" w:rsidR="00CF32EB" w:rsidRPr="00CF32EB" w:rsidRDefault="00D103B7" w:rsidP="002B6C57">
      <w:pPr>
        <w:shd w:val="clear" w:color="auto" w:fill="FFFFFF"/>
        <w:tabs>
          <w:tab w:val="left" w:pos="360"/>
        </w:tabs>
        <w:rPr>
          <w:rFonts w:ascii="Arial" w:hAnsi="Arial" w:cs="Arial"/>
        </w:rPr>
      </w:pPr>
      <w:r>
        <w:rPr>
          <w:rFonts w:ascii="Arial" w:eastAsia="Times New Roman" w:hAnsi="Arial" w:cs="Arial"/>
          <w:color w:val="000000"/>
        </w:rPr>
        <w:tab/>
        <w:t>Multigraph is data analysis software written in Visual Basic</w:t>
      </w:r>
      <w:r w:rsidR="00FD2484">
        <w:rPr>
          <w:rFonts w:ascii="Arial" w:eastAsia="Times New Roman" w:hAnsi="Arial" w:cs="Arial"/>
          <w:color w:val="000000"/>
        </w:rPr>
        <w:t xml:space="preserve"> .NET</w:t>
      </w:r>
      <w:r>
        <w:rPr>
          <w:rFonts w:ascii="Arial" w:eastAsia="Times New Roman" w:hAnsi="Arial" w:cs="Arial"/>
          <w:color w:val="000000"/>
        </w:rPr>
        <w:t xml:space="preserve"> that organizes and stores </w:t>
      </w:r>
      <w:r w:rsidRPr="00561238">
        <w:rPr>
          <w:rFonts w:ascii="Arial" w:eastAsia="Times New Roman" w:hAnsi="Arial" w:cs="Arial"/>
        </w:rPr>
        <w:t xml:space="preserve">enormous datasets in order to have variables readily available for reporting and multivariate analysis. It also serves as a data-mining tool for analyzing specific business </w:t>
      </w:r>
      <w:r w:rsidR="00242F1C" w:rsidRPr="00561238">
        <w:rPr>
          <w:rFonts w:ascii="Arial" w:eastAsia="Times New Roman" w:hAnsi="Arial" w:cs="Arial"/>
        </w:rPr>
        <w:t>issues by developing</w:t>
      </w:r>
      <w:r w:rsidRPr="00561238">
        <w:rPr>
          <w:rFonts w:ascii="Arial" w:eastAsia="Times New Roman" w:hAnsi="Arial" w:cs="Arial"/>
        </w:rPr>
        <w:t xml:space="preserve"> correlations, mathematical analysis and dimensional analysis. </w:t>
      </w:r>
      <w:proofErr w:type="gramStart"/>
      <w:r w:rsidR="002F3C45" w:rsidRPr="00561238">
        <w:rPr>
          <w:rFonts w:ascii="Arial" w:eastAsia="Times New Roman" w:hAnsi="Arial" w:cs="Arial"/>
          <w:bCs/>
        </w:rPr>
        <w:t>inFlo’s</w:t>
      </w:r>
      <w:proofErr w:type="gramEnd"/>
      <w:r w:rsidR="00214CA3">
        <w:rPr>
          <w:rFonts w:ascii="Arial" w:eastAsia="Times New Roman" w:hAnsi="Arial" w:cs="Arial"/>
        </w:rPr>
        <w:t xml:space="preserve"> software ingests data in</w:t>
      </w:r>
      <w:r w:rsidRPr="00561238">
        <w:rPr>
          <w:rFonts w:ascii="Arial" w:eastAsia="Times New Roman" w:hAnsi="Arial" w:cs="Arial"/>
        </w:rPr>
        <w:t xml:space="preserve"> .</w:t>
      </w:r>
      <w:proofErr w:type="spellStart"/>
      <w:r w:rsidRPr="00561238">
        <w:rPr>
          <w:rFonts w:ascii="Arial" w:eastAsia="Times New Roman" w:hAnsi="Arial" w:cs="Arial"/>
        </w:rPr>
        <w:t>csv</w:t>
      </w:r>
      <w:proofErr w:type="spellEnd"/>
      <w:r w:rsidRPr="00561238">
        <w:rPr>
          <w:rFonts w:ascii="Arial" w:eastAsia="Times New Roman" w:hAnsi="Arial" w:cs="Arial"/>
        </w:rPr>
        <w:t xml:space="preserve"> file format </w:t>
      </w:r>
      <w:r w:rsidR="00214CA3">
        <w:rPr>
          <w:rFonts w:ascii="Arial" w:eastAsia="Times New Roman" w:hAnsi="Arial" w:cs="Arial"/>
        </w:rPr>
        <w:t xml:space="preserve">by default, </w:t>
      </w:r>
      <w:r w:rsidRPr="00561238">
        <w:rPr>
          <w:rFonts w:ascii="Arial" w:eastAsia="Times New Roman" w:hAnsi="Arial" w:cs="Arial"/>
        </w:rPr>
        <w:t xml:space="preserve">and organizes the variables in an intuitive array for quick identification and selection. </w:t>
      </w:r>
      <w:r w:rsidR="00242F1C" w:rsidRPr="00561238">
        <w:rPr>
          <w:rFonts w:ascii="Arial" w:eastAsia="Times New Roman" w:hAnsi="Arial" w:cs="Arial"/>
        </w:rPr>
        <w:t>One main function</w:t>
      </w:r>
      <w:r w:rsidRPr="00561238">
        <w:rPr>
          <w:rFonts w:ascii="Arial" w:eastAsia="Times New Roman" w:hAnsi="Arial" w:cs="Arial"/>
        </w:rPr>
        <w:t xml:space="preserve"> of Multigraph is its ability to </w:t>
      </w:r>
      <w:r w:rsidRPr="00561238">
        <w:rPr>
          <w:rFonts w:ascii="Arial" w:hAnsi="Arial" w:cs="Arial"/>
        </w:rPr>
        <w:t xml:space="preserve">rapidly create </w:t>
      </w:r>
      <w:r w:rsidR="00214CA3">
        <w:rPr>
          <w:rFonts w:ascii="Arial" w:hAnsi="Arial" w:cs="Arial"/>
        </w:rPr>
        <w:t xml:space="preserve">multiple </w:t>
      </w:r>
      <w:r w:rsidRPr="00561238">
        <w:rPr>
          <w:rFonts w:ascii="Arial" w:hAnsi="Arial" w:cs="Arial"/>
        </w:rPr>
        <w:t xml:space="preserve">two-dimensional plots of several parameters plotted against several other parameters that facilitates the interpretation of complex multivariate data analysis. The tool has an interface that is simple and easy to navigate, shortening the learning curve and allowing users without specific training to benefit from it as well.  Countless data variables of all types are stored and easily accessed through the software, allowing users to filter and plot the current and necessary business information. By </w:t>
      </w:r>
      <w:r w:rsidR="00242F1C" w:rsidRPr="00561238">
        <w:rPr>
          <w:rFonts w:ascii="Arial" w:hAnsi="Arial" w:cs="Arial"/>
        </w:rPr>
        <w:t>incorporating</w:t>
      </w:r>
      <w:r w:rsidRPr="00561238">
        <w:rPr>
          <w:rFonts w:ascii="Arial" w:hAnsi="Arial" w:cs="Arial"/>
        </w:rPr>
        <w:t xml:space="preserve"> a clever algorithm to organize the imported data, Multigraph is a powerful tool that aids in overcoming the data analysis hurdle faced by many industries</w:t>
      </w:r>
      <w:r w:rsidR="003633A3" w:rsidRPr="00561238">
        <w:rPr>
          <w:rFonts w:ascii="Arial" w:hAnsi="Arial" w:cs="Arial"/>
        </w:rPr>
        <w:t xml:space="preserve"> and impr</w:t>
      </w:r>
      <w:r w:rsidR="00214CA3">
        <w:rPr>
          <w:rFonts w:ascii="Arial" w:hAnsi="Arial" w:cs="Arial"/>
        </w:rPr>
        <w:t>oves data analysis productivity by and order of magnitude.</w:t>
      </w:r>
    </w:p>
    <w:p w14:paraId="4864764F" w14:textId="77777777" w:rsidR="00D103B7" w:rsidRDefault="00D103B7" w:rsidP="002B6C57">
      <w:pPr>
        <w:shd w:val="clear" w:color="auto" w:fill="FFFFFF"/>
        <w:rPr>
          <w:rFonts w:ascii="Arial" w:eastAsia="Times New Roman" w:hAnsi="Arial" w:cs="Arial"/>
          <w:color w:val="000000"/>
        </w:rPr>
      </w:pPr>
      <w:r>
        <w:rPr>
          <w:rFonts w:ascii="Arial" w:eastAsia="Times New Roman" w:hAnsi="Arial" w:cs="Arial"/>
          <w:b/>
          <w:bCs/>
          <w:color w:val="000000"/>
        </w:rPr>
        <w:t>Do you have intellectual property (IP) that can be protected?  Is it protected?</w:t>
      </w:r>
    </w:p>
    <w:p w14:paraId="511B938F" w14:textId="1EE185ED" w:rsidR="002A4305" w:rsidRPr="00561238" w:rsidRDefault="002A4305" w:rsidP="002B6C57">
      <w:pPr>
        <w:shd w:val="clear" w:color="auto" w:fill="FFFFFF"/>
        <w:ind w:firstLine="720"/>
        <w:rPr>
          <w:rFonts w:ascii="Arial" w:eastAsia="Times New Roman" w:hAnsi="Arial" w:cs="Arial"/>
        </w:rPr>
      </w:pPr>
      <w:r w:rsidRPr="00561238">
        <w:rPr>
          <w:rFonts w:ascii="Arial" w:eastAsia="Times New Roman" w:hAnsi="Arial" w:cs="Arial"/>
        </w:rPr>
        <w:t xml:space="preserve">Currently, we are in the process of evaluating all aspects of </w:t>
      </w:r>
      <w:r w:rsidR="002F3C45" w:rsidRPr="00561238">
        <w:rPr>
          <w:rFonts w:ascii="Arial" w:eastAsia="Times New Roman" w:hAnsi="Arial" w:cs="Arial"/>
          <w:bCs/>
        </w:rPr>
        <w:t>inFlo’s</w:t>
      </w:r>
      <w:r w:rsidR="002F3C45" w:rsidRPr="00561238">
        <w:rPr>
          <w:rFonts w:ascii="Arial" w:eastAsia="Times New Roman" w:hAnsi="Arial" w:cs="Arial"/>
        </w:rPr>
        <w:t xml:space="preserve"> </w:t>
      </w:r>
      <w:r w:rsidRPr="00561238">
        <w:rPr>
          <w:rFonts w:ascii="Arial" w:eastAsia="Times New Roman" w:hAnsi="Arial" w:cs="Arial"/>
        </w:rPr>
        <w:t xml:space="preserve">software for which we will need copyrights or patents. We anticipate that a patent will be necessary to protect </w:t>
      </w:r>
      <w:r w:rsidR="002F3C45" w:rsidRPr="00561238">
        <w:rPr>
          <w:rFonts w:ascii="Arial" w:eastAsia="Times New Roman" w:hAnsi="Arial" w:cs="Arial"/>
        </w:rPr>
        <w:t>its</w:t>
      </w:r>
      <w:r w:rsidRPr="00561238">
        <w:rPr>
          <w:rFonts w:ascii="Arial" w:eastAsia="Times New Roman" w:hAnsi="Arial" w:cs="Arial"/>
        </w:rPr>
        <w:t xml:space="preserve"> unique data col</w:t>
      </w:r>
      <w:r w:rsidR="00214CA3">
        <w:rPr>
          <w:rFonts w:ascii="Arial" w:eastAsia="Times New Roman" w:hAnsi="Arial" w:cs="Arial"/>
        </w:rPr>
        <w:t>lection and storage methodology;</w:t>
      </w:r>
      <w:r w:rsidRPr="00561238">
        <w:rPr>
          <w:rFonts w:ascii="Arial" w:eastAsia="Times New Roman" w:hAnsi="Arial" w:cs="Arial"/>
        </w:rPr>
        <w:t xml:space="preserve"> therefore, once completely finalized one will be submitted. Also, it is anticipated that multiple portions of</w:t>
      </w:r>
      <w:r w:rsidR="002F3C45" w:rsidRPr="00561238">
        <w:rPr>
          <w:rFonts w:ascii="Arial" w:eastAsia="Times New Roman" w:hAnsi="Arial" w:cs="Arial"/>
        </w:rPr>
        <w:t xml:space="preserve"> </w:t>
      </w:r>
      <w:r w:rsidR="002F3C45" w:rsidRPr="00561238">
        <w:rPr>
          <w:rFonts w:ascii="Arial" w:eastAsia="Times New Roman" w:hAnsi="Arial" w:cs="Arial"/>
          <w:bCs/>
        </w:rPr>
        <w:t>inFlo’s</w:t>
      </w:r>
      <w:r w:rsidRPr="00561238">
        <w:rPr>
          <w:rFonts w:ascii="Arial" w:eastAsia="Times New Roman" w:hAnsi="Arial" w:cs="Arial"/>
        </w:rPr>
        <w:t xml:space="preserve"> software code will require protection via copyrights.</w:t>
      </w:r>
    </w:p>
    <w:p w14:paraId="29F8AD24" w14:textId="77777777" w:rsidR="00D103B7" w:rsidRPr="00561238" w:rsidRDefault="00D103B7" w:rsidP="002B6C57">
      <w:pPr>
        <w:shd w:val="clear" w:color="auto" w:fill="FFFFFF"/>
        <w:rPr>
          <w:rFonts w:ascii="Arial" w:eastAsia="Times New Roman" w:hAnsi="Arial" w:cs="Arial"/>
          <w:b/>
          <w:bCs/>
        </w:rPr>
      </w:pPr>
      <w:r>
        <w:rPr>
          <w:rFonts w:ascii="Arial" w:eastAsia="Times New Roman" w:hAnsi="Arial" w:cs="Arial"/>
          <w:b/>
          <w:bCs/>
          <w:color w:val="000000"/>
        </w:rPr>
        <w:t xml:space="preserve">What's your plan for developing your product or service including some dates and </w:t>
      </w:r>
      <w:r w:rsidRPr="00561238">
        <w:rPr>
          <w:rFonts w:ascii="Arial" w:eastAsia="Times New Roman" w:hAnsi="Arial" w:cs="Arial"/>
          <w:b/>
          <w:bCs/>
        </w:rPr>
        <w:t>milestones?  </w:t>
      </w:r>
    </w:p>
    <w:p w14:paraId="44170FE6" w14:textId="22B40301" w:rsidR="002A4305" w:rsidRPr="00561238" w:rsidRDefault="00D103B7" w:rsidP="002B6C57">
      <w:pPr>
        <w:shd w:val="clear" w:color="auto" w:fill="FFFFFF"/>
        <w:tabs>
          <w:tab w:val="left" w:pos="360"/>
        </w:tabs>
        <w:rPr>
          <w:rFonts w:ascii="Arial" w:eastAsia="Times New Roman" w:hAnsi="Arial" w:cs="Arial"/>
          <w:bCs/>
        </w:rPr>
      </w:pPr>
      <w:r w:rsidRPr="00561238">
        <w:rPr>
          <w:rFonts w:ascii="Arial" w:eastAsia="Times New Roman" w:hAnsi="Arial" w:cs="Arial"/>
          <w:b/>
          <w:bCs/>
        </w:rPr>
        <w:lastRenderedPageBreak/>
        <w:tab/>
      </w:r>
      <w:r w:rsidR="002A4305" w:rsidRPr="00561238">
        <w:rPr>
          <w:rFonts w:ascii="Arial" w:eastAsia="Times New Roman" w:hAnsi="Arial" w:cs="Arial"/>
          <w:bCs/>
        </w:rPr>
        <w:t>First and foremost, we plan to have a fully functional product in a stand-alone environment</w:t>
      </w:r>
      <w:r w:rsidR="003633A3" w:rsidRPr="00561238">
        <w:rPr>
          <w:rFonts w:ascii="Arial" w:eastAsia="Times New Roman" w:hAnsi="Arial" w:cs="Arial"/>
          <w:bCs/>
        </w:rPr>
        <w:t xml:space="preserve"> completed</w:t>
      </w:r>
      <w:r w:rsidR="002A4305" w:rsidRPr="00561238">
        <w:rPr>
          <w:rFonts w:ascii="Arial" w:eastAsia="Times New Roman" w:hAnsi="Arial" w:cs="Arial"/>
          <w:bCs/>
        </w:rPr>
        <w:t xml:space="preserve"> in January of 2014. Currently </w:t>
      </w:r>
      <w:r w:rsidR="002F3C45" w:rsidRPr="00561238">
        <w:rPr>
          <w:rFonts w:ascii="Arial" w:eastAsia="Times New Roman" w:hAnsi="Arial" w:cs="Arial"/>
          <w:bCs/>
        </w:rPr>
        <w:t>inFlo’s</w:t>
      </w:r>
      <w:r w:rsidR="005803D2">
        <w:rPr>
          <w:rFonts w:ascii="Arial" w:eastAsia="Times New Roman" w:hAnsi="Arial" w:cs="Arial"/>
          <w:bCs/>
        </w:rPr>
        <w:t xml:space="preserve"> prototype analysis</w:t>
      </w:r>
      <w:r w:rsidR="002A4305" w:rsidRPr="00561238">
        <w:rPr>
          <w:rFonts w:ascii="Arial" w:eastAsia="Times New Roman" w:hAnsi="Arial" w:cs="Arial"/>
          <w:bCs/>
        </w:rPr>
        <w:t xml:space="preserve"> tool is functioning as </w:t>
      </w:r>
      <w:r w:rsidR="00D92708">
        <w:rPr>
          <w:rFonts w:ascii="Arial" w:eastAsia="Times New Roman" w:hAnsi="Arial" w:cs="Arial"/>
          <w:bCs/>
        </w:rPr>
        <w:t xml:space="preserve">a </w:t>
      </w:r>
      <w:r w:rsidR="00635806">
        <w:rPr>
          <w:rFonts w:ascii="Arial" w:eastAsia="Times New Roman" w:hAnsi="Arial" w:cs="Arial"/>
          <w:bCs/>
        </w:rPr>
        <w:t xml:space="preserve">workbook in </w:t>
      </w:r>
      <w:r w:rsidR="003633A3" w:rsidRPr="00561238">
        <w:rPr>
          <w:rFonts w:ascii="Arial" w:eastAsia="Times New Roman" w:hAnsi="Arial" w:cs="Arial"/>
          <w:bCs/>
        </w:rPr>
        <w:t>E</w:t>
      </w:r>
      <w:r w:rsidR="00D92708">
        <w:rPr>
          <w:rFonts w:ascii="Arial" w:eastAsia="Times New Roman" w:hAnsi="Arial" w:cs="Arial"/>
          <w:bCs/>
        </w:rPr>
        <w:t>xcel, written using VBA</w:t>
      </w:r>
      <w:r w:rsidR="002A4305" w:rsidRPr="00561238">
        <w:rPr>
          <w:rFonts w:ascii="Arial" w:eastAsia="Times New Roman" w:hAnsi="Arial" w:cs="Arial"/>
          <w:bCs/>
        </w:rPr>
        <w:t xml:space="preserve"> macros. Therefore, </w:t>
      </w:r>
      <w:proofErr w:type="spellStart"/>
      <w:r w:rsidR="00D92708">
        <w:rPr>
          <w:rFonts w:ascii="Arial" w:eastAsia="Times New Roman" w:hAnsi="Arial" w:cs="Arial"/>
          <w:bCs/>
        </w:rPr>
        <w:t>inFlo</w:t>
      </w:r>
      <w:proofErr w:type="spellEnd"/>
      <w:r w:rsidR="00D92708">
        <w:rPr>
          <w:rFonts w:ascii="Arial" w:eastAsia="Times New Roman" w:hAnsi="Arial" w:cs="Arial"/>
          <w:bCs/>
        </w:rPr>
        <w:t xml:space="preserve"> chose to move</w:t>
      </w:r>
      <w:r w:rsidR="002A4305" w:rsidRPr="00561238">
        <w:rPr>
          <w:rFonts w:ascii="Arial" w:eastAsia="Times New Roman" w:hAnsi="Arial" w:cs="Arial"/>
          <w:bCs/>
        </w:rPr>
        <w:t xml:space="preserve"> the product to a stand-alone environment not only as </w:t>
      </w:r>
      <w:ins w:id="44" w:author="Sean Scott" w:date="2013-10-30T11:06:00Z">
        <w:r w:rsidR="00F12B29">
          <w:rPr>
            <w:rFonts w:ascii="Arial" w:eastAsia="Times New Roman" w:hAnsi="Arial" w:cs="Arial"/>
            <w:bCs/>
          </w:rPr>
          <w:t xml:space="preserve">a </w:t>
        </w:r>
      </w:ins>
      <w:r w:rsidR="002A4305" w:rsidRPr="00561238">
        <w:rPr>
          <w:rFonts w:ascii="Arial" w:eastAsia="Times New Roman" w:hAnsi="Arial" w:cs="Arial"/>
          <w:bCs/>
        </w:rPr>
        <w:t xml:space="preserve">strategic business decision </w:t>
      </w:r>
      <w:del w:id="45" w:author="Sean Scott" w:date="2013-10-30T11:06:00Z">
        <w:r w:rsidR="002A4305" w:rsidRPr="00561238" w:rsidDel="00F12B29">
          <w:rPr>
            <w:rFonts w:ascii="Arial" w:eastAsia="Times New Roman" w:hAnsi="Arial" w:cs="Arial"/>
            <w:bCs/>
          </w:rPr>
          <w:delText xml:space="preserve">for </w:delText>
        </w:r>
      </w:del>
      <w:ins w:id="46" w:author="Sean Scott" w:date="2013-10-30T11:06:00Z">
        <w:r w:rsidR="00F12B29">
          <w:rPr>
            <w:rFonts w:ascii="Arial" w:eastAsia="Times New Roman" w:hAnsi="Arial" w:cs="Arial"/>
            <w:bCs/>
          </w:rPr>
          <w:t>to</w:t>
        </w:r>
        <w:r w:rsidR="00F12B29" w:rsidRPr="00561238">
          <w:rPr>
            <w:rFonts w:ascii="Arial" w:eastAsia="Times New Roman" w:hAnsi="Arial" w:cs="Arial"/>
            <w:bCs/>
          </w:rPr>
          <w:t xml:space="preserve"> </w:t>
        </w:r>
      </w:ins>
      <w:del w:id="47" w:author="Sean Scott" w:date="2013-10-30T11:06:00Z">
        <w:r w:rsidR="002A4305" w:rsidRPr="00561238" w:rsidDel="00F12B29">
          <w:rPr>
            <w:rFonts w:ascii="Arial" w:eastAsia="Times New Roman" w:hAnsi="Arial" w:cs="Arial"/>
            <w:bCs/>
          </w:rPr>
          <w:delText xml:space="preserve">increasing </w:delText>
        </w:r>
      </w:del>
      <w:ins w:id="48" w:author="Sean Scott" w:date="2013-10-30T11:06:00Z">
        <w:r w:rsidR="00F12B29" w:rsidRPr="00561238">
          <w:rPr>
            <w:rFonts w:ascii="Arial" w:eastAsia="Times New Roman" w:hAnsi="Arial" w:cs="Arial"/>
            <w:bCs/>
          </w:rPr>
          <w:t>increas</w:t>
        </w:r>
        <w:r w:rsidR="00F12B29">
          <w:rPr>
            <w:rFonts w:ascii="Arial" w:eastAsia="Times New Roman" w:hAnsi="Arial" w:cs="Arial"/>
            <w:bCs/>
          </w:rPr>
          <w:t>e</w:t>
        </w:r>
        <w:r w:rsidR="00F12B29" w:rsidRPr="00561238">
          <w:rPr>
            <w:rFonts w:ascii="Arial" w:eastAsia="Times New Roman" w:hAnsi="Arial" w:cs="Arial"/>
            <w:bCs/>
          </w:rPr>
          <w:t xml:space="preserve"> </w:t>
        </w:r>
      </w:ins>
      <w:r w:rsidR="002A4305" w:rsidRPr="00561238">
        <w:rPr>
          <w:rFonts w:ascii="Arial" w:eastAsia="Times New Roman" w:hAnsi="Arial" w:cs="Arial"/>
          <w:bCs/>
        </w:rPr>
        <w:t>the pipeline of the company</w:t>
      </w:r>
      <w:ins w:id="49" w:author="Sean Scott" w:date="2013-10-30T11:06:00Z">
        <w:r w:rsidR="00F12B29">
          <w:rPr>
            <w:rFonts w:ascii="Arial" w:eastAsia="Times New Roman" w:hAnsi="Arial" w:cs="Arial"/>
            <w:bCs/>
          </w:rPr>
          <w:t>,</w:t>
        </w:r>
      </w:ins>
      <w:r w:rsidR="002A4305" w:rsidRPr="00561238">
        <w:rPr>
          <w:rFonts w:ascii="Arial" w:eastAsia="Times New Roman" w:hAnsi="Arial" w:cs="Arial"/>
          <w:bCs/>
        </w:rPr>
        <w:t xml:space="preserve"> but also in order to improve capabilities for the tool. Once completed, during Q1 of 2014, we will begin to expand </w:t>
      </w:r>
      <w:del w:id="50" w:author="Sean Scott" w:date="2013-10-30T11:06:00Z">
        <w:r w:rsidR="002A4305" w:rsidRPr="00561238" w:rsidDel="00F12B29">
          <w:rPr>
            <w:rFonts w:ascii="Arial" w:eastAsia="Times New Roman" w:hAnsi="Arial" w:cs="Arial"/>
            <w:bCs/>
          </w:rPr>
          <w:delText xml:space="preserve">beta </w:delText>
        </w:r>
      </w:del>
      <w:ins w:id="51" w:author="Sean Scott" w:date="2013-10-30T11:06:00Z">
        <w:r w:rsidR="00F12B29">
          <w:rPr>
            <w:rFonts w:ascii="Arial" w:eastAsia="Times New Roman" w:hAnsi="Arial" w:cs="Arial"/>
            <w:bCs/>
          </w:rPr>
          <w:t>alpha</w:t>
        </w:r>
        <w:r w:rsidR="00F12B29" w:rsidRPr="00561238">
          <w:rPr>
            <w:rFonts w:ascii="Arial" w:eastAsia="Times New Roman" w:hAnsi="Arial" w:cs="Arial"/>
            <w:bCs/>
          </w:rPr>
          <w:t xml:space="preserve"> </w:t>
        </w:r>
      </w:ins>
      <w:r w:rsidR="002A4305" w:rsidRPr="00561238">
        <w:rPr>
          <w:rFonts w:ascii="Arial" w:eastAsia="Times New Roman" w:hAnsi="Arial" w:cs="Arial"/>
          <w:bCs/>
        </w:rPr>
        <w:t xml:space="preserve">testing of Multigraph in order to upgrade the value and user experience. Also, we will be conducting business meetings with industry leaders in various sectors in order to increase exposure for the product as well as receive feedback for the future. </w:t>
      </w:r>
      <w:ins w:id="52" w:author="Sean Scott" w:date="2013-10-30T11:07:00Z">
        <w:r w:rsidR="00F12B29">
          <w:rPr>
            <w:rFonts w:ascii="Arial" w:eastAsia="Times New Roman" w:hAnsi="Arial" w:cs="Arial"/>
            <w:bCs/>
          </w:rPr>
          <w:t xml:space="preserve">Once the core functionality is </w:t>
        </w:r>
      </w:ins>
      <w:ins w:id="53" w:author="Sean Scott" w:date="2013-10-30T11:08:00Z">
        <w:r w:rsidR="00F12B29">
          <w:rPr>
            <w:rFonts w:ascii="Arial" w:eastAsia="Times New Roman" w:hAnsi="Arial" w:cs="Arial"/>
            <w:bCs/>
          </w:rPr>
          <w:t xml:space="preserve">tested and </w:t>
        </w:r>
      </w:ins>
      <w:ins w:id="54" w:author="Sean Scott" w:date="2013-10-30T11:07:00Z">
        <w:r w:rsidR="00F12B29">
          <w:rPr>
            <w:rFonts w:ascii="Arial" w:eastAsia="Times New Roman" w:hAnsi="Arial" w:cs="Arial"/>
            <w:bCs/>
          </w:rPr>
          <w:t xml:space="preserve">developed, we plan to begin beta testing in early </w:t>
        </w:r>
      </w:ins>
      <w:ins w:id="55" w:author="Sean Scott" w:date="2013-10-30T11:08:00Z">
        <w:r w:rsidR="00F12B29">
          <w:rPr>
            <w:rFonts w:ascii="Arial" w:eastAsia="Times New Roman" w:hAnsi="Arial" w:cs="Arial"/>
            <w:bCs/>
          </w:rPr>
          <w:t>Q2 2014.</w:t>
        </w:r>
      </w:ins>
    </w:p>
    <w:p w14:paraId="43C9D1E2" w14:textId="3F2EBA96" w:rsidR="002A4305" w:rsidRPr="00561238" w:rsidRDefault="002A4305" w:rsidP="002B6C57">
      <w:pPr>
        <w:shd w:val="clear" w:color="auto" w:fill="FFFFFF"/>
        <w:tabs>
          <w:tab w:val="left" w:pos="360"/>
        </w:tabs>
        <w:rPr>
          <w:rFonts w:ascii="Arial" w:eastAsia="Times New Roman" w:hAnsi="Arial" w:cs="Arial"/>
          <w:bCs/>
        </w:rPr>
      </w:pPr>
      <w:r w:rsidRPr="00561238">
        <w:rPr>
          <w:rFonts w:ascii="Arial" w:eastAsia="Times New Roman" w:hAnsi="Arial" w:cs="Arial"/>
          <w:bCs/>
        </w:rPr>
        <w:tab/>
        <w:t xml:space="preserve">With investments, during Q2 and Q3 of 2014, we would like to begin improving processing and data storage by purchasing server space in order to initiate </w:t>
      </w:r>
      <w:r w:rsidR="002F3C45" w:rsidRPr="00561238">
        <w:rPr>
          <w:rFonts w:ascii="Arial" w:eastAsia="Times New Roman" w:hAnsi="Arial" w:cs="Arial"/>
          <w:bCs/>
        </w:rPr>
        <w:t xml:space="preserve">inFlo’s </w:t>
      </w:r>
      <w:r w:rsidRPr="00561238">
        <w:rPr>
          <w:rFonts w:ascii="Arial" w:eastAsia="Times New Roman" w:hAnsi="Arial" w:cs="Arial"/>
          <w:bCs/>
        </w:rPr>
        <w:t xml:space="preserve">web application development project. This will allow </w:t>
      </w:r>
      <w:r w:rsidR="002F3C45" w:rsidRPr="00561238">
        <w:rPr>
          <w:rFonts w:ascii="Arial" w:eastAsia="Times New Roman" w:hAnsi="Arial" w:cs="Arial"/>
          <w:bCs/>
        </w:rPr>
        <w:t>inFlo’s</w:t>
      </w:r>
      <w:r w:rsidRPr="00561238">
        <w:rPr>
          <w:rFonts w:ascii="Arial" w:eastAsia="Times New Roman" w:hAnsi="Arial" w:cs="Arial"/>
          <w:bCs/>
        </w:rPr>
        <w:t xml:space="preserve"> product to incorporate real-time analytics for on-the-fly data analysis as well as </w:t>
      </w:r>
      <w:r w:rsidR="00D92708">
        <w:rPr>
          <w:rFonts w:ascii="Arial" w:eastAsia="Times New Roman" w:hAnsi="Arial" w:cs="Arial"/>
          <w:bCs/>
        </w:rPr>
        <w:t>the ability to store large amounts of Multigraph data externally</w:t>
      </w:r>
      <w:r w:rsidRPr="00561238">
        <w:rPr>
          <w:rFonts w:ascii="Arial" w:eastAsia="Times New Roman" w:hAnsi="Arial" w:cs="Arial"/>
          <w:bCs/>
        </w:rPr>
        <w:t xml:space="preserve">. As a company, we feel that this project could improve </w:t>
      </w:r>
      <w:r w:rsidR="00B2368D" w:rsidRPr="00561238">
        <w:rPr>
          <w:rFonts w:ascii="Arial" w:eastAsia="Times New Roman" w:hAnsi="Arial" w:cs="Arial"/>
          <w:bCs/>
        </w:rPr>
        <w:t xml:space="preserve">user experience and pipeline for future product offerings. </w:t>
      </w:r>
      <w:r w:rsidRPr="00561238">
        <w:rPr>
          <w:rFonts w:ascii="Arial" w:eastAsia="Times New Roman" w:hAnsi="Arial" w:cs="Arial"/>
          <w:bCs/>
        </w:rPr>
        <w:t xml:space="preserve"> </w:t>
      </w:r>
    </w:p>
    <w:p w14:paraId="30859116" w14:textId="77777777" w:rsidR="002F3C45"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Tell us about your competitors and the competitive landscape</w:t>
      </w:r>
    </w:p>
    <w:p w14:paraId="0F1BC57F" w14:textId="15D3A347" w:rsidR="00831EC2" w:rsidRPr="000E7060" w:rsidRDefault="00831EC2" w:rsidP="002B6C57">
      <w:pPr>
        <w:shd w:val="clear" w:color="auto" w:fill="FFFFFF"/>
        <w:ind w:firstLine="360"/>
        <w:rPr>
          <w:rFonts w:ascii="Arial" w:hAnsi="Arial"/>
        </w:rPr>
      </w:pPr>
      <w:r w:rsidRPr="000E7060">
        <w:rPr>
          <w:rFonts w:ascii="Arial" w:eastAsia="Times New Roman" w:hAnsi="Arial" w:cs="Arial"/>
          <w:bCs/>
        </w:rPr>
        <w:t xml:space="preserve">Given how painful it is to use Microsoft Excel and other widely used data analysis software tools especially with multiple data sets or when making many different plots, we are surprised that a fairly extensive search identified NO competitors that offered the features of inFlo’s product.  Therefore, in spite of </w:t>
      </w:r>
      <w:r w:rsidR="00DC446E" w:rsidRPr="000E7060">
        <w:rPr>
          <w:rFonts w:ascii="Arial" w:eastAsia="Times New Roman" w:hAnsi="Arial" w:cs="Arial"/>
          <w:bCs/>
        </w:rPr>
        <w:t xml:space="preserve">its </w:t>
      </w:r>
      <w:r w:rsidRPr="000E7060">
        <w:rPr>
          <w:rFonts w:ascii="Arial" w:eastAsia="Times New Roman" w:hAnsi="Arial" w:cs="Arial"/>
          <w:bCs/>
        </w:rPr>
        <w:t xml:space="preserve">major limitations, Microsoft Excel is at this time the benchmark product in the industry for data analysis. </w:t>
      </w:r>
      <w:r w:rsidRPr="000E7060">
        <w:rPr>
          <w:rFonts w:ascii="Arial" w:hAnsi="Arial"/>
        </w:rPr>
        <w:t xml:space="preserve">Microsoft Excel is a convenient software package for </w:t>
      </w:r>
      <w:r w:rsidR="00DC446E" w:rsidRPr="000E7060">
        <w:rPr>
          <w:rFonts w:ascii="Arial" w:hAnsi="Arial"/>
        </w:rPr>
        <w:t xml:space="preserve">financial, </w:t>
      </w:r>
      <w:r w:rsidRPr="000E7060">
        <w:rPr>
          <w:rFonts w:ascii="Arial" w:hAnsi="Arial"/>
        </w:rPr>
        <w:t xml:space="preserve">engineering </w:t>
      </w:r>
      <w:r w:rsidR="00DC446E" w:rsidRPr="000E7060">
        <w:rPr>
          <w:rFonts w:ascii="Arial" w:hAnsi="Arial"/>
        </w:rPr>
        <w:t xml:space="preserve">and other </w:t>
      </w:r>
      <w:r w:rsidRPr="000E7060">
        <w:rPr>
          <w:rFonts w:ascii="Arial" w:hAnsi="Arial"/>
        </w:rPr>
        <w:t>data analysis</w:t>
      </w:r>
      <w:r w:rsidR="00DC446E" w:rsidRPr="000E7060">
        <w:rPr>
          <w:rFonts w:ascii="Arial" w:hAnsi="Arial"/>
        </w:rPr>
        <w:t>,</w:t>
      </w:r>
      <w:r w:rsidRPr="000E7060">
        <w:rPr>
          <w:rFonts w:ascii="Arial" w:hAnsi="Arial"/>
        </w:rPr>
        <w:t xml:space="preserve"> and is widely used by businesses for </w:t>
      </w:r>
      <w:r w:rsidR="00DC446E" w:rsidRPr="000E7060">
        <w:rPr>
          <w:rFonts w:ascii="Arial" w:hAnsi="Arial"/>
        </w:rPr>
        <w:t>those</w:t>
      </w:r>
      <w:r w:rsidRPr="000E7060">
        <w:rPr>
          <w:rFonts w:ascii="Arial" w:hAnsi="Arial"/>
        </w:rPr>
        <w:t xml:space="preserve"> purpose</w:t>
      </w:r>
      <w:r w:rsidR="00DC446E" w:rsidRPr="000E7060">
        <w:rPr>
          <w:rFonts w:ascii="Arial" w:hAnsi="Arial"/>
        </w:rPr>
        <w:t xml:space="preserve">s. But </w:t>
      </w:r>
      <w:r w:rsidRPr="000E7060">
        <w:rPr>
          <w:rFonts w:ascii="Arial" w:hAnsi="Arial"/>
        </w:rPr>
        <w:t xml:space="preserve">the plotting utility within Excel is quite limited and cumbersome to use when creating the many plots necessary to </w:t>
      </w:r>
      <w:r w:rsidR="00DC446E" w:rsidRPr="000E7060">
        <w:rPr>
          <w:rFonts w:ascii="Arial" w:hAnsi="Arial"/>
        </w:rPr>
        <w:t xml:space="preserve">analyze and </w:t>
      </w:r>
      <w:r w:rsidR="00D92708">
        <w:rPr>
          <w:rFonts w:ascii="Arial" w:hAnsi="Arial"/>
        </w:rPr>
        <w:t>interpret large-</w:t>
      </w:r>
      <w:r w:rsidRPr="000E7060">
        <w:rPr>
          <w:rFonts w:ascii="Arial" w:hAnsi="Arial"/>
        </w:rPr>
        <w:t xml:space="preserve">volume datasets thus creating an opportunity for inFlo’s software to penetrate its market share. For example, when creating numerous two-dimensional plots involving several parameters plotted against several other parameters measured during an engineering test program, Microsoft Excel’s plotting utility requires much repeated effort, takes substantial time to use, and is generally difficult to use.  </w:t>
      </w:r>
    </w:p>
    <w:p w14:paraId="37745E12" w14:textId="16C9F0FB" w:rsidR="00831EC2" w:rsidRPr="000E7060" w:rsidRDefault="00CB48CF" w:rsidP="002B6C57">
      <w:pPr>
        <w:shd w:val="clear" w:color="auto" w:fill="FFFFFF"/>
        <w:ind w:firstLine="360"/>
        <w:rPr>
          <w:rFonts w:ascii="Arial" w:eastAsia="Times New Roman" w:hAnsi="Arial" w:cs="Arial"/>
        </w:rPr>
      </w:pPr>
      <w:r w:rsidRPr="000E7060">
        <w:rPr>
          <w:rFonts w:ascii="Arial" w:eastAsia="Times New Roman" w:hAnsi="Arial" w:cs="Arial"/>
        </w:rPr>
        <w:t xml:space="preserve">Another </w:t>
      </w:r>
      <w:r w:rsidR="00C7130D" w:rsidRPr="000E7060">
        <w:rPr>
          <w:rFonts w:ascii="Arial" w:eastAsia="Times New Roman" w:hAnsi="Arial" w:cs="Arial"/>
        </w:rPr>
        <w:t xml:space="preserve">potential </w:t>
      </w:r>
      <w:r w:rsidRPr="000E7060">
        <w:rPr>
          <w:rFonts w:ascii="Arial" w:eastAsia="Times New Roman" w:hAnsi="Arial" w:cs="Arial"/>
        </w:rPr>
        <w:t>competitor</w:t>
      </w:r>
      <w:r w:rsidR="00C7130D" w:rsidRPr="000E7060">
        <w:rPr>
          <w:rFonts w:ascii="Arial" w:eastAsia="Times New Roman" w:hAnsi="Arial" w:cs="Arial"/>
        </w:rPr>
        <w:t xml:space="preserve"> to inFlo’s software is </w:t>
      </w:r>
      <w:proofErr w:type="spellStart"/>
      <w:r w:rsidR="00C7130D" w:rsidRPr="000E7060">
        <w:rPr>
          <w:rFonts w:ascii="Arial" w:eastAsia="Times New Roman" w:hAnsi="Arial" w:cs="Arial"/>
        </w:rPr>
        <w:t>Matlab</w:t>
      </w:r>
      <w:proofErr w:type="spellEnd"/>
      <w:r w:rsidR="00C7130D" w:rsidRPr="000E7060">
        <w:rPr>
          <w:rFonts w:ascii="Arial" w:eastAsia="Times New Roman" w:hAnsi="Arial" w:cs="Arial"/>
        </w:rPr>
        <w:t xml:space="preserve">.  </w:t>
      </w:r>
      <w:r w:rsidR="00831EC2" w:rsidRPr="000E7060">
        <w:rPr>
          <w:rFonts w:ascii="Arial" w:eastAsia="Times New Roman" w:hAnsi="Arial" w:cs="Arial"/>
        </w:rPr>
        <w:t xml:space="preserve">Relative to Excel, </w:t>
      </w:r>
      <w:proofErr w:type="spellStart"/>
      <w:r w:rsidR="002A4305" w:rsidRPr="000E7060">
        <w:rPr>
          <w:rFonts w:ascii="Arial" w:eastAsia="Times New Roman" w:hAnsi="Arial" w:cs="Arial"/>
        </w:rPr>
        <w:t>Matlab</w:t>
      </w:r>
      <w:proofErr w:type="spellEnd"/>
      <w:r w:rsidR="002A4305" w:rsidRPr="000E7060">
        <w:rPr>
          <w:rFonts w:ascii="Arial" w:eastAsia="Times New Roman" w:hAnsi="Arial" w:cs="Arial"/>
        </w:rPr>
        <w:t xml:space="preserve"> </w:t>
      </w:r>
      <w:r w:rsidR="00831EC2" w:rsidRPr="000E7060">
        <w:rPr>
          <w:rFonts w:ascii="Arial" w:eastAsia="Times New Roman" w:hAnsi="Arial" w:cs="Arial"/>
        </w:rPr>
        <w:t>is</w:t>
      </w:r>
      <w:r w:rsidR="002A4305" w:rsidRPr="000E7060">
        <w:rPr>
          <w:rFonts w:ascii="Arial" w:eastAsia="Times New Roman" w:hAnsi="Arial" w:cs="Arial"/>
        </w:rPr>
        <w:t xml:space="preserve"> a much more expensive option and requires more technical capabilities from the user. Although </w:t>
      </w:r>
      <w:proofErr w:type="spellStart"/>
      <w:r w:rsidR="002A4305" w:rsidRPr="000E7060">
        <w:rPr>
          <w:rFonts w:ascii="Arial" w:eastAsia="Times New Roman" w:hAnsi="Arial" w:cs="Arial"/>
        </w:rPr>
        <w:t>Matla</w:t>
      </w:r>
      <w:r w:rsidR="00D92708">
        <w:rPr>
          <w:rFonts w:ascii="Arial" w:eastAsia="Times New Roman" w:hAnsi="Arial" w:cs="Arial"/>
        </w:rPr>
        <w:t>b</w:t>
      </w:r>
      <w:proofErr w:type="spellEnd"/>
      <w:r w:rsidR="00D92708">
        <w:rPr>
          <w:rFonts w:ascii="Arial" w:eastAsia="Times New Roman" w:hAnsi="Arial" w:cs="Arial"/>
        </w:rPr>
        <w:t xml:space="preserve"> is powerful, it was developed</w:t>
      </w:r>
      <w:r w:rsidR="002A4305" w:rsidRPr="000E7060">
        <w:rPr>
          <w:rFonts w:ascii="Arial" w:eastAsia="Times New Roman" w:hAnsi="Arial" w:cs="Arial"/>
        </w:rPr>
        <w:t xml:space="preserve"> to handle advanced mathematical</w:t>
      </w:r>
      <w:r w:rsidR="00642F43" w:rsidRPr="000E7060">
        <w:rPr>
          <w:rFonts w:ascii="Arial" w:eastAsia="Times New Roman" w:hAnsi="Arial" w:cs="Arial"/>
        </w:rPr>
        <w:t xml:space="preserve"> and engineering analysis.  As with Excel, </w:t>
      </w:r>
      <w:proofErr w:type="spellStart"/>
      <w:r w:rsidR="00642F43" w:rsidRPr="000E7060">
        <w:rPr>
          <w:rFonts w:ascii="Arial" w:eastAsia="Times New Roman" w:hAnsi="Arial" w:cs="Arial"/>
        </w:rPr>
        <w:t>Matlab</w:t>
      </w:r>
      <w:proofErr w:type="spellEnd"/>
      <w:r w:rsidR="00642F43" w:rsidRPr="000E7060">
        <w:rPr>
          <w:rFonts w:ascii="Arial" w:eastAsia="Times New Roman" w:hAnsi="Arial" w:cs="Arial"/>
        </w:rPr>
        <w:t xml:space="preserve"> is similarly quite limited</w:t>
      </w:r>
      <w:r w:rsidR="00642F43" w:rsidRPr="000E7060">
        <w:rPr>
          <w:rFonts w:ascii="Arial" w:hAnsi="Arial"/>
        </w:rPr>
        <w:t xml:space="preserve"> to use when creating the many plots necessary to analyze and interpret large volume datasets.</w:t>
      </w:r>
    </w:p>
    <w:p w14:paraId="0649B694" w14:textId="77777777" w:rsidR="002A4305" w:rsidRPr="000E7060" w:rsidRDefault="002A4305" w:rsidP="002B6C57">
      <w:pPr>
        <w:shd w:val="clear" w:color="auto" w:fill="FFFFFF"/>
        <w:ind w:firstLine="360"/>
        <w:rPr>
          <w:rFonts w:ascii="Arial" w:eastAsia="Times New Roman" w:hAnsi="Arial" w:cs="Arial"/>
          <w:bCs/>
        </w:rPr>
      </w:pPr>
      <w:r w:rsidRPr="000E7060">
        <w:rPr>
          <w:rFonts w:ascii="Arial" w:eastAsia="Times New Roman" w:hAnsi="Arial" w:cs="Arial"/>
        </w:rPr>
        <w:t>Although these are two commonly used tools, they were not design</w:t>
      </w:r>
      <w:r w:rsidR="00831EC2" w:rsidRPr="000E7060">
        <w:rPr>
          <w:rFonts w:ascii="Arial" w:eastAsia="Times New Roman" w:hAnsi="Arial" w:cs="Arial"/>
        </w:rPr>
        <w:t>ed</w:t>
      </w:r>
      <w:r w:rsidRPr="000E7060">
        <w:rPr>
          <w:rFonts w:ascii="Arial" w:eastAsia="Times New Roman" w:hAnsi="Arial" w:cs="Arial"/>
        </w:rPr>
        <w:t xml:space="preserve"> to handle and analyze the massive amounts of data that companies are collecting currently.  </w:t>
      </w:r>
      <w:r w:rsidRPr="000E7060">
        <w:rPr>
          <w:rFonts w:ascii="Arial" w:eastAsia="Times New Roman" w:hAnsi="Arial" w:cs="Arial"/>
          <w:bCs/>
        </w:rPr>
        <w:t xml:space="preserve">The product we are developing will be primarily used for expansive and quick multivariate analysis but will also serve as a </w:t>
      </w:r>
      <w:r w:rsidR="00831EC2" w:rsidRPr="000E7060">
        <w:rPr>
          <w:rFonts w:ascii="Arial" w:eastAsia="Times New Roman" w:hAnsi="Arial" w:cs="Arial"/>
          <w:bCs/>
        </w:rPr>
        <w:t xml:space="preserve">convenient </w:t>
      </w:r>
      <w:r w:rsidRPr="000E7060">
        <w:rPr>
          <w:rFonts w:ascii="Arial" w:eastAsia="Times New Roman" w:hAnsi="Arial" w:cs="Arial"/>
          <w:bCs/>
        </w:rPr>
        <w:t xml:space="preserve">reporting mechanism for data as well. </w:t>
      </w:r>
    </w:p>
    <w:p w14:paraId="54EDFDAB" w14:textId="77777777" w:rsidR="00802E02" w:rsidRPr="000E7060" w:rsidRDefault="002A4305" w:rsidP="002B6C57">
      <w:pPr>
        <w:shd w:val="clear" w:color="auto" w:fill="FFFFFF"/>
        <w:tabs>
          <w:tab w:val="left" w:pos="360"/>
        </w:tabs>
        <w:rPr>
          <w:rFonts w:ascii="Arial" w:eastAsia="Times New Roman" w:hAnsi="Arial" w:cs="Arial"/>
          <w:bCs/>
        </w:rPr>
      </w:pPr>
      <w:r w:rsidRPr="000E7060">
        <w:rPr>
          <w:rFonts w:ascii="Arial" w:eastAsia="Times New Roman" w:hAnsi="Arial" w:cs="Arial"/>
          <w:bCs/>
        </w:rPr>
        <w:tab/>
        <w:t xml:space="preserve">Along with Microsoft Excel and </w:t>
      </w:r>
      <w:proofErr w:type="spellStart"/>
      <w:r w:rsidRPr="000E7060">
        <w:rPr>
          <w:rFonts w:ascii="Arial" w:eastAsia="Times New Roman" w:hAnsi="Arial" w:cs="Arial"/>
          <w:bCs/>
        </w:rPr>
        <w:t>Matlab</w:t>
      </w:r>
      <w:proofErr w:type="spellEnd"/>
      <w:r w:rsidRPr="000E7060">
        <w:rPr>
          <w:rFonts w:ascii="Arial" w:eastAsia="Times New Roman" w:hAnsi="Arial" w:cs="Arial"/>
          <w:bCs/>
        </w:rPr>
        <w:t>, there are various companies in the business intelligence space as well as</w:t>
      </w:r>
      <w:r w:rsidR="00762F17" w:rsidRPr="000E7060">
        <w:rPr>
          <w:rFonts w:ascii="Arial" w:eastAsia="Times New Roman" w:hAnsi="Arial" w:cs="Arial"/>
          <w:bCs/>
        </w:rPr>
        <w:t xml:space="preserve"> the web analytics space. These</w:t>
      </w:r>
      <w:r w:rsidRPr="000E7060">
        <w:rPr>
          <w:rFonts w:ascii="Arial" w:eastAsia="Times New Roman" w:hAnsi="Arial" w:cs="Arial"/>
          <w:bCs/>
        </w:rPr>
        <w:t xml:space="preserve"> tools, although capable of </w:t>
      </w:r>
      <w:r w:rsidRPr="000E7060">
        <w:rPr>
          <w:rFonts w:ascii="Arial" w:eastAsia="Times New Roman" w:hAnsi="Arial" w:cs="Arial"/>
          <w:bCs/>
        </w:rPr>
        <w:lastRenderedPageBreak/>
        <w:t>collect</w:t>
      </w:r>
      <w:r w:rsidR="00C7130D" w:rsidRPr="000E7060">
        <w:rPr>
          <w:rFonts w:ascii="Arial" w:eastAsia="Times New Roman" w:hAnsi="Arial" w:cs="Arial"/>
          <w:bCs/>
        </w:rPr>
        <w:t>ing</w:t>
      </w:r>
      <w:r w:rsidRPr="000E7060">
        <w:rPr>
          <w:rFonts w:ascii="Arial" w:eastAsia="Times New Roman" w:hAnsi="Arial" w:cs="Arial"/>
          <w:bCs/>
        </w:rPr>
        <w:t xml:space="preserve"> large amounts of data, are primarily reporting mechanisms and are very expensive. Main competitors in the web analytics space are Adobe, Google, </w:t>
      </w:r>
      <w:proofErr w:type="spellStart"/>
      <w:r w:rsidRPr="000E7060">
        <w:rPr>
          <w:rFonts w:ascii="Arial" w:eastAsia="Times New Roman" w:hAnsi="Arial" w:cs="Arial"/>
          <w:bCs/>
        </w:rPr>
        <w:t>comScore</w:t>
      </w:r>
      <w:proofErr w:type="spellEnd"/>
      <w:r w:rsidRPr="000E7060">
        <w:rPr>
          <w:rFonts w:ascii="Arial" w:eastAsia="Times New Roman" w:hAnsi="Arial" w:cs="Arial"/>
          <w:bCs/>
        </w:rPr>
        <w:t>, and IBM, all of which are expensive solutions except for Google’s free tool, Google Analytics.</w:t>
      </w:r>
      <w:r w:rsidR="00642F43" w:rsidRPr="000E7060">
        <w:rPr>
          <w:rFonts w:ascii="Arial" w:eastAsia="Times New Roman" w:hAnsi="Arial" w:cs="Arial"/>
          <w:bCs/>
        </w:rPr>
        <w:t xml:space="preserve">  Again, as with Excel and </w:t>
      </w:r>
      <w:proofErr w:type="spellStart"/>
      <w:r w:rsidR="00642F43" w:rsidRPr="000E7060">
        <w:rPr>
          <w:rFonts w:ascii="Arial" w:eastAsia="Times New Roman" w:hAnsi="Arial" w:cs="Arial"/>
          <w:bCs/>
        </w:rPr>
        <w:t>Matlab</w:t>
      </w:r>
      <w:proofErr w:type="spellEnd"/>
      <w:r w:rsidR="00642F43" w:rsidRPr="000E7060">
        <w:rPr>
          <w:rFonts w:ascii="Arial" w:eastAsia="Times New Roman" w:hAnsi="Arial" w:cs="Arial"/>
          <w:bCs/>
        </w:rPr>
        <w:t>, these tools are</w:t>
      </w:r>
      <w:r w:rsidR="00802E02" w:rsidRPr="000E7060">
        <w:rPr>
          <w:rFonts w:ascii="Arial" w:eastAsia="Times New Roman" w:hAnsi="Arial" w:cs="Arial"/>
          <w:bCs/>
        </w:rPr>
        <w:t xml:space="preserve"> quite</w:t>
      </w:r>
      <w:r w:rsidR="00642F43" w:rsidRPr="000E7060">
        <w:rPr>
          <w:rFonts w:ascii="Arial" w:eastAsia="Times New Roman" w:hAnsi="Arial" w:cs="Arial"/>
          <w:bCs/>
        </w:rPr>
        <w:t xml:space="preserve"> limited and cumbersome to use</w:t>
      </w:r>
      <w:r w:rsidR="00642F43" w:rsidRPr="000E7060">
        <w:rPr>
          <w:rFonts w:ascii="Arial" w:hAnsi="Arial"/>
        </w:rPr>
        <w:t xml:space="preserve"> when creating the many plots necessary to analyze and interpret large volume datasets.</w:t>
      </w:r>
      <w:r w:rsidRPr="000E7060">
        <w:rPr>
          <w:rFonts w:ascii="Arial" w:eastAsia="Times New Roman" w:hAnsi="Arial" w:cs="Arial"/>
          <w:bCs/>
        </w:rPr>
        <w:t xml:space="preserve"> </w:t>
      </w:r>
      <w:r w:rsidR="00642F43" w:rsidRPr="000E7060">
        <w:rPr>
          <w:rFonts w:ascii="Arial" w:eastAsia="Times New Roman" w:hAnsi="Arial" w:cs="Arial"/>
          <w:bCs/>
        </w:rPr>
        <w:t xml:space="preserve"> </w:t>
      </w:r>
      <w:r w:rsidR="00802E02" w:rsidRPr="000E7060">
        <w:rPr>
          <w:rFonts w:ascii="Arial" w:eastAsia="Times New Roman" w:hAnsi="Arial" w:cs="Arial"/>
          <w:bCs/>
        </w:rPr>
        <w:t xml:space="preserve">They </w:t>
      </w:r>
      <w:r w:rsidRPr="000E7060">
        <w:rPr>
          <w:rFonts w:ascii="Arial" w:eastAsia="Times New Roman" w:hAnsi="Arial" w:cs="Arial"/>
          <w:bCs/>
        </w:rPr>
        <w:t xml:space="preserve">are geared toward analyzing web data collected by using a JavaScript tag that feeds data to their servers which organizes it for analysis. Although </w:t>
      </w:r>
      <w:r w:rsidR="002F3C45" w:rsidRPr="000E7060">
        <w:rPr>
          <w:rFonts w:ascii="Arial" w:eastAsia="Times New Roman" w:hAnsi="Arial" w:cs="Arial"/>
          <w:bCs/>
        </w:rPr>
        <w:t xml:space="preserve">inFlo’s </w:t>
      </w:r>
      <w:r w:rsidRPr="000E7060">
        <w:rPr>
          <w:rFonts w:ascii="Arial" w:eastAsia="Times New Roman" w:hAnsi="Arial" w:cs="Arial"/>
          <w:bCs/>
        </w:rPr>
        <w:t xml:space="preserve">solution could be used effectively for web data reporting, we are targeting more broad use cases </w:t>
      </w:r>
      <w:r w:rsidR="00802E02" w:rsidRPr="000E7060">
        <w:rPr>
          <w:rFonts w:ascii="Arial" w:eastAsia="Times New Roman" w:hAnsi="Arial" w:cs="Arial"/>
          <w:bCs/>
        </w:rPr>
        <w:t>for multivariate data analysis.</w:t>
      </w:r>
    </w:p>
    <w:p w14:paraId="492961E9" w14:textId="5BD47019" w:rsidR="002A4305" w:rsidRPr="000E7060" w:rsidRDefault="00802E02" w:rsidP="002B6C57">
      <w:pPr>
        <w:shd w:val="clear" w:color="auto" w:fill="FFFFFF"/>
        <w:tabs>
          <w:tab w:val="left" w:pos="360"/>
        </w:tabs>
        <w:rPr>
          <w:rFonts w:ascii="Arial" w:eastAsia="Times New Roman" w:hAnsi="Arial" w:cs="Arial"/>
          <w:bCs/>
        </w:rPr>
      </w:pPr>
      <w:r w:rsidRPr="000E7060">
        <w:rPr>
          <w:rFonts w:ascii="Arial" w:eastAsia="Times New Roman" w:hAnsi="Arial" w:cs="Arial"/>
          <w:bCs/>
        </w:rPr>
        <w:tab/>
      </w:r>
      <w:r w:rsidR="002A4305" w:rsidRPr="000E7060">
        <w:rPr>
          <w:rFonts w:ascii="Arial" w:eastAsia="Times New Roman" w:hAnsi="Arial" w:cs="Arial"/>
          <w:bCs/>
        </w:rPr>
        <w:t xml:space="preserve">In the business intelligence software space, companies such as SAS, Tableau Software and Domo provide tools for visualizing data. These tools are developed with the intention of generating visual aids for data presentation and high-level business reports. While </w:t>
      </w:r>
      <w:r w:rsidR="009933FF" w:rsidRPr="000E7060">
        <w:rPr>
          <w:rFonts w:ascii="Arial" w:eastAsia="Times New Roman" w:hAnsi="Arial" w:cs="Arial"/>
          <w:bCs/>
        </w:rPr>
        <w:t xml:space="preserve">inFlo’s product can </w:t>
      </w:r>
      <w:r w:rsidR="002A4305" w:rsidRPr="000E7060">
        <w:rPr>
          <w:rFonts w:ascii="Arial" w:eastAsia="Times New Roman" w:hAnsi="Arial" w:cs="Arial"/>
          <w:bCs/>
        </w:rPr>
        <w:t xml:space="preserve">function as a tool for high-level data reporting, </w:t>
      </w:r>
      <w:r w:rsidR="002F3C45" w:rsidRPr="000E7060">
        <w:rPr>
          <w:rFonts w:ascii="Arial" w:eastAsia="Times New Roman" w:hAnsi="Arial" w:cs="Arial"/>
          <w:bCs/>
        </w:rPr>
        <w:t>inFlo’s</w:t>
      </w:r>
      <w:r w:rsidR="009933FF" w:rsidRPr="000E7060">
        <w:rPr>
          <w:rFonts w:ascii="Arial" w:eastAsia="Times New Roman" w:hAnsi="Arial" w:cs="Arial"/>
          <w:bCs/>
        </w:rPr>
        <w:t xml:space="preserve"> Multigraph also </w:t>
      </w:r>
      <w:r w:rsidR="002A4305" w:rsidRPr="000E7060">
        <w:rPr>
          <w:rFonts w:ascii="Arial" w:eastAsia="Times New Roman" w:hAnsi="Arial" w:cs="Arial"/>
          <w:bCs/>
        </w:rPr>
        <w:t>provide</w:t>
      </w:r>
      <w:r w:rsidRPr="000E7060">
        <w:rPr>
          <w:rFonts w:ascii="Arial" w:eastAsia="Times New Roman" w:hAnsi="Arial" w:cs="Arial"/>
          <w:bCs/>
        </w:rPr>
        <w:t>s</w:t>
      </w:r>
      <w:r w:rsidR="002A4305" w:rsidRPr="000E7060">
        <w:rPr>
          <w:rFonts w:ascii="Arial" w:eastAsia="Times New Roman" w:hAnsi="Arial" w:cs="Arial"/>
          <w:bCs/>
        </w:rPr>
        <w:t xml:space="preserve"> companies with a solution that allow</w:t>
      </w:r>
      <w:r w:rsidR="009933FF" w:rsidRPr="000E7060">
        <w:rPr>
          <w:rFonts w:ascii="Arial" w:eastAsia="Times New Roman" w:hAnsi="Arial" w:cs="Arial"/>
          <w:bCs/>
        </w:rPr>
        <w:t>s</w:t>
      </w:r>
      <w:r w:rsidR="002A4305" w:rsidRPr="000E7060">
        <w:rPr>
          <w:rFonts w:ascii="Arial" w:eastAsia="Times New Roman" w:hAnsi="Arial" w:cs="Arial"/>
          <w:bCs/>
        </w:rPr>
        <w:t xml:space="preserve"> for a granular view </w:t>
      </w:r>
      <w:r w:rsidR="009933FF" w:rsidRPr="000E7060">
        <w:rPr>
          <w:rFonts w:ascii="Arial" w:eastAsia="Times New Roman" w:hAnsi="Arial" w:cs="Arial"/>
          <w:bCs/>
        </w:rPr>
        <w:t>of</w:t>
      </w:r>
      <w:r w:rsidR="002A4305" w:rsidRPr="000E7060">
        <w:rPr>
          <w:rFonts w:ascii="Arial" w:eastAsia="Times New Roman" w:hAnsi="Arial" w:cs="Arial"/>
          <w:bCs/>
        </w:rPr>
        <w:t xml:space="preserve"> data so that detailed </w:t>
      </w:r>
      <w:r w:rsidR="000E7060" w:rsidRPr="000E7060">
        <w:rPr>
          <w:rFonts w:ascii="Arial" w:eastAsia="Times New Roman" w:hAnsi="Arial" w:cs="Arial"/>
          <w:bCs/>
        </w:rPr>
        <w:t>actionable</w:t>
      </w:r>
      <w:r w:rsidR="000E7060">
        <w:rPr>
          <w:rFonts w:ascii="Arial" w:eastAsia="Times New Roman" w:hAnsi="Arial" w:cs="Arial"/>
          <w:bCs/>
        </w:rPr>
        <w:t xml:space="preserve"> analysis</w:t>
      </w:r>
      <w:r w:rsidR="000E7060" w:rsidRPr="000E7060">
        <w:rPr>
          <w:rFonts w:ascii="Arial" w:eastAsia="Times New Roman" w:hAnsi="Arial" w:cs="Arial"/>
          <w:bCs/>
        </w:rPr>
        <w:t xml:space="preserve"> </w:t>
      </w:r>
      <w:r w:rsidR="009933FF" w:rsidRPr="000E7060">
        <w:rPr>
          <w:rFonts w:ascii="Arial" w:eastAsia="Times New Roman" w:hAnsi="Arial" w:cs="Arial"/>
          <w:bCs/>
        </w:rPr>
        <w:t xml:space="preserve">of large datasets </w:t>
      </w:r>
      <w:r w:rsidR="00762F17" w:rsidRPr="000E7060">
        <w:rPr>
          <w:rFonts w:ascii="Arial" w:eastAsia="Times New Roman" w:hAnsi="Arial" w:cs="Arial"/>
          <w:bCs/>
        </w:rPr>
        <w:t>can lead to</w:t>
      </w:r>
      <w:r w:rsidR="002A4305" w:rsidRPr="000E7060">
        <w:rPr>
          <w:rFonts w:ascii="Arial" w:eastAsia="Times New Roman" w:hAnsi="Arial" w:cs="Arial"/>
          <w:bCs/>
        </w:rPr>
        <w:t xml:space="preserve"> improve</w:t>
      </w:r>
      <w:r w:rsidR="00762F17" w:rsidRPr="000E7060">
        <w:rPr>
          <w:rFonts w:ascii="Arial" w:eastAsia="Times New Roman" w:hAnsi="Arial" w:cs="Arial"/>
          <w:bCs/>
        </w:rPr>
        <w:t>d</w:t>
      </w:r>
      <w:r w:rsidR="002A4305" w:rsidRPr="000E7060">
        <w:rPr>
          <w:rFonts w:ascii="Arial" w:eastAsia="Times New Roman" w:hAnsi="Arial" w:cs="Arial"/>
          <w:bCs/>
        </w:rPr>
        <w:t xml:space="preserve"> business</w:t>
      </w:r>
      <w:r w:rsidRPr="000E7060">
        <w:rPr>
          <w:rFonts w:ascii="Arial" w:eastAsia="Times New Roman" w:hAnsi="Arial" w:cs="Arial"/>
          <w:bCs/>
        </w:rPr>
        <w:t xml:space="preserve"> strategy, tactics and</w:t>
      </w:r>
      <w:r w:rsidR="009933FF" w:rsidRPr="000E7060">
        <w:rPr>
          <w:rFonts w:ascii="Arial" w:eastAsia="Times New Roman" w:hAnsi="Arial" w:cs="Arial"/>
          <w:bCs/>
        </w:rPr>
        <w:t xml:space="preserve"> profitability.  </w:t>
      </w:r>
      <w:proofErr w:type="gramStart"/>
      <w:r w:rsidR="009933FF" w:rsidRPr="000E7060">
        <w:rPr>
          <w:rFonts w:ascii="Arial" w:eastAsia="Times New Roman" w:hAnsi="Arial" w:cs="Arial"/>
          <w:bCs/>
        </w:rPr>
        <w:t>inFlo’s</w:t>
      </w:r>
      <w:proofErr w:type="gramEnd"/>
      <w:r w:rsidR="009933FF" w:rsidRPr="000E7060">
        <w:rPr>
          <w:rFonts w:ascii="Arial" w:eastAsia="Times New Roman" w:hAnsi="Arial" w:cs="Arial"/>
          <w:bCs/>
        </w:rPr>
        <w:t xml:space="preserve"> software is more powerful and easier to use than any other similar software in the market today</w:t>
      </w:r>
      <w:r w:rsidRPr="000E7060">
        <w:rPr>
          <w:rFonts w:ascii="Arial" w:eastAsia="Times New Roman" w:hAnsi="Arial" w:cs="Arial"/>
          <w:bCs/>
        </w:rPr>
        <w:t xml:space="preserve"> and offers an unmatched 10 times improvement in data analysis productivity</w:t>
      </w:r>
      <w:r w:rsidR="009933FF" w:rsidRPr="000E7060">
        <w:rPr>
          <w:rFonts w:ascii="Arial" w:eastAsia="Times New Roman" w:hAnsi="Arial" w:cs="Arial"/>
          <w:bCs/>
        </w:rPr>
        <w:t xml:space="preserve">.  </w:t>
      </w:r>
      <w:r w:rsidR="00762F17" w:rsidRPr="000E7060">
        <w:rPr>
          <w:rFonts w:ascii="Arial" w:eastAsia="Times New Roman" w:hAnsi="Arial" w:cs="Arial"/>
          <w:bCs/>
        </w:rPr>
        <w:t>In short</w:t>
      </w:r>
      <w:r w:rsidR="009933FF" w:rsidRPr="000E7060">
        <w:rPr>
          <w:rFonts w:ascii="Arial" w:eastAsia="Times New Roman" w:hAnsi="Arial" w:cs="Arial"/>
          <w:bCs/>
        </w:rPr>
        <w:t>, our diligent search has found no other software that provides users with all benefits of Multigraph.</w:t>
      </w:r>
    </w:p>
    <w:p w14:paraId="539E0AD9" w14:textId="77777777" w:rsidR="00762F17" w:rsidRDefault="00D103B7" w:rsidP="002B6C57">
      <w:pPr>
        <w:keepNext/>
        <w:shd w:val="clear" w:color="auto" w:fill="FFFFFF"/>
        <w:tabs>
          <w:tab w:val="left" w:pos="360"/>
        </w:tabs>
        <w:rPr>
          <w:rFonts w:ascii="Arial" w:eastAsia="Times New Roman" w:hAnsi="Arial" w:cs="Arial"/>
          <w:b/>
          <w:bCs/>
          <w:color w:val="000000"/>
        </w:rPr>
      </w:pPr>
      <w:r>
        <w:rPr>
          <w:rFonts w:ascii="Arial" w:eastAsia="Times New Roman" w:hAnsi="Arial" w:cs="Arial"/>
          <w:b/>
          <w:bCs/>
          <w:color w:val="000000"/>
        </w:rPr>
        <w:t>How much funding to get to a company exit?</w:t>
      </w:r>
    </w:p>
    <w:p w14:paraId="7113138D" w14:textId="3E58F41B" w:rsidR="00D103B7" w:rsidRDefault="00C30FA7" w:rsidP="002B6C57">
      <w:pPr>
        <w:keepNext/>
        <w:shd w:val="clear" w:color="auto" w:fill="FFFFFF"/>
        <w:tabs>
          <w:tab w:val="left" w:pos="360"/>
        </w:tabs>
        <w:rPr>
          <w:rFonts w:ascii="Arial" w:eastAsia="Times New Roman" w:hAnsi="Arial" w:cs="Arial"/>
          <w:bCs/>
        </w:rPr>
      </w:pPr>
      <w:r>
        <w:rPr>
          <w:rFonts w:ascii="Arial" w:eastAsia="Times New Roman" w:hAnsi="Arial" w:cs="Arial"/>
          <w:bCs/>
        </w:rPr>
        <w:tab/>
      </w:r>
      <w:r w:rsidR="005F35F9" w:rsidRPr="00561238">
        <w:rPr>
          <w:rFonts w:ascii="Arial" w:eastAsia="Times New Roman" w:hAnsi="Arial" w:cs="Arial"/>
          <w:bCs/>
        </w:rPr>
        <w:t xml:space="preserve">Upon successful deployment of inFlo’s software tool, Multigraph, </w:t>
      </w:r>
      <w:r w:rsidR="006331C9" w:rsidRPr="00561238">
        <w:rPr>
          <w:rFonts w:ascii="Arial" w:eastAsia="Times New Roman" w:hAnsi="Arial" w:cs="Arial"/>
          <w:bCs/>
        </w:rPr>
        <w:t xml:space="preserve">we will seek to sell the business to a third party for a significant earnings multiple.  Based upon current predictions of market size for data analytics and visualization software, </w:t>
      </w:r>
      <w:proofErr w:type="spellStart"/>
      <w:r w:rsidR="006331C9" w:rsidRPr="00561238">
        <w:rPr>
          <w:rFonts w:ascii="Arial" w:eastAsia="Times New Roman" w:hAnsi="Arial" w:cs="Arial"/>
          <w:bCs/>
        </w:rPr>
        <w:t>inFlo</w:t>
      </w:r>
      <w:proofErr w:type="spellEnd"/>
      <w:r w:rsidR="006331C9" w:rsidRPr="00561238">
        <w:rPr>
          <w:rFonts w:ascii="Arial" w:eastAsia="Times New Roman" w:hAnsi="Arial" w:cs="Arial"/>
          <w:bCs/>
        </w:rPr>
        <w:t xml:space="preserve"> can be expected to earn a sales premium of up to four times earnings.  Because inFlo’s software can be sold directly to users, developed and sold in partnership with large software developer, sold to users through consulting business, the company will be able to offer investors many altern</w:t>
      </w:r>
      <w:r>
        <w:rPr>
          <w:rFonts w:ascii="Arial" w:eastAsia="Times New Roman" w:hAnsi="Arial" w:cs="Arial"/>
          <w:bCs/>
        </w:rPr>
        <w:t>ative exit methods</w:t>
      </w:r>
      <w:r w:rsidR="006331C9" w:rsidRPr="00561238">
        <w:rPr>
          <w:rFonts w:ascii="Arial" w:eastAsia="Times New Roman" w:hAnsi="Arial" w:cs="Arial"/>
          <w:bCs/>
        </w:rPr>
        <w:t>.  Based upon projected worldwide revenues of inFlo’s software of 500 million dollars annually the projected funding to get to a company exit is 10 million dollars.</w:t>
      </w:r>
    </w:p>
    <w:p w14:paraId="03E1F792" w14:textId="77777777" w:rsidR="00D103B7"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Tell us about yourselves (Who is on your team, what are you studying, what year are you)</w:t>
      </w:r>
    </w:p>
    <w:p w14:paraId="284F25D4" w14:textId="09D99F61" w:rsidR="001341AC" w:rsidRDefault="00B109E7" w:rsidP="001341AC">
      <w:pPr>
        <w:widowControl w:val="0"/>
        <w:tabs>
          <w:tab w:val="left" w:pos="360"/>
        </w:tabs>
        <w:autoSpaceDE w:val="0"/>
        <w:autoSpaceDN w:val="0"/>
        <w:adjustRightInd w:val="0"/>
        <w:spacing w:after="240"/>
        <w:jc w:val="both"/>
        <w:rPr>
          <w:rFonts w:ascii="Arial" w:hAnsi="Arial" w:cs="Arial"/>
        </w:rPr>
      </w:pPr>
      <w:r>
        <w:rPr>
          <w:rFonts w:ascii="Arial" w:eastAsia="Times New Roman" w:hAnsi="Arial" w:cs="Arial"/>
          <w:bCs/>
          <w:color w:val="000000"/>
        </w:rPr>
        <w:tab/>
      </w:r>
      <w:proofErr w:type="gramStart"/>
      <w:r w:rsidR="001341AC">
        <w:rPr>
          <w:rFonts w:ascii="Arial" w:hAnsi="Arial" w:cs="Arial"/>
        </w:rPr>
        <w:t>inFlo’s</w:t>
      </w:r>
      <w:proofErr w:type="gramEnd"/>
      <w:r w:rsidR="001341AC">
        <w:rPr>
          <w:rFonts w:ascii="Arial" w:hAnsi="Arial" w:cs="Arial"/>
        </w:rPr>
        <w:t xml:space="preserve"> team will to deliver a product that will significantly improve current data analysis efforts. </w:t>
      </w:r>
      <w:proofErr w:type="gramStart"/>
      <w:r w:rsidR="001341AC">
        <w:rPr>
          <w:rFonts w:ascii="Arial" w:hAnsi="Arial" w:cs="Arial"/>
        </w:rPr>
        <w:t>inFlo’s</w:t>
      </w:r>
      <w:proofErr w:type="gramEnd"/>
      <w:r w:rsidR="001341AC">
        <w:rPr>
          <w:rFonts w:ascii="Arial" w:hAnsi="Arial" w:cs="Arial"/>
        </w:rPr>
        <w:t xml:space="preserve"> teams’ background in design and computer science has yielded innovative solutions to a very pertinent problem. </w:t>
      </w:r>
      <w:proofErr w:type="spellStart"/>
      <w:proofErr w:type="gramStart"/>
      <w:r w:rsidR="001341AC">
        <w:rPr>
          <w:rFonts w:ascii="Arial" w:hAnsi="Arial" w:cs="Arial"/>
        </w:rPr>
        <w:t>inFlo</w:t>
      </w:r>
      <w:proofErr w:type="spellEnd"/>
      <w:proofErr w:type="gramEnd"/>
      <w:r w:rsidR="001341AC">
        <w:rPr>
          <w:rFonts w:ascii="Arial" w:hAnsi="Arial" w:cs="Arial"/>
        </w:rPr>
        <w:t xml:space="preserve"> is a great investment opportunity because its </w:t>
      </w:r>
      <w:del w:id="56" w:author="Sean Scott" w:date="2013-10-30T11:10:00Z">
        <w:r w:rsidR="001341AC" w:rsidDel="00207BA9">
          <w:rPr>
            <w:rFonts w:ascii="Arial" w:hAnsi="Arial" w:cs="Arial"/>
          </w:rPr>
          <w:delText xml:space="preserve">beta </w:delText>
        </w:r>
      </w:del>
      <w:ins w:id="57" w:author="Sean Scott" w:date="2013-10-30T11:10:00Z">
        <w:r w:rsidR="00207BA9">
          <w:rPr>
            <w:rFonts w:ascii="Arial" w:hAnsi="Arial" w:cs="Arial"/>
          </w:rPr>
          <w:t>prototype</w:t>
        </w:r>
        <w:r w:rsidR="00207BA9">
          <w:rPr>
            <w:rFonts w:ascii="Arial" w:hAnsi="Arial" w:cs="Arial"/>
          </w:rPr>
          <w:t xml:space="preserve"> </w:t>
        </w:r>
      </w:ins>
      <w:r w:rsidR="001341AC">
        <w:rPr>
          <w:rFonts w:ascii="Arial" w:hAnsi="Arial" w:cs="Arial"/>
        </w:rPr>
        <w:t xml:space="preserve">software tool has been successfully tested and shown to perform exceedingly well in solving difficult problems in the design of power generation components utilizing big data released by NASA.  Additionally, </w:t>
      </w:r>
      <w:proofErr w:type="spellStart"/>
      <w:r w:rsidR="001341AC">
        <w:rPr>
          <w:rFonts w:ascii="Arial" w:hAnsi="Arial" w:cs="Arial"/>
        </w:rPr>
        <w:t>inFlo</w:t>
      </w:r>
      <w:proofErr w:type="spellEnd"/>
      <w:r w:rsidR="001341AC">
        <w:rPr>
          <w:rFonts w:ascii="Arial" w:hAnsi="Arial" w:cs="Arial"/>
        </w:rPr>
        <w:t xml:space="preserve"> has a working agreement with </w:t>
      </w:r>
      <w:proofErr w:type="spellStart"/>
      <w:r w:rsidR="001341AC">
        <w:rPr>
          <w:rFonts w:ascii="Arial" w:hAnsi="Arial" w:cs="Arial"/>
        </w:rPr>
        <w:t>TurboVision</w:t>
      </w:r>
      <w:proofErr w:type="spellEnd"/>
      <w:r w:rsidR="001341AC">
        <w:rPr>
          <w:rFonts w:ascii="Arial" w:hAnsi="Arial" w:cs="Arial"/>
        </w:rPr>
        <w:t xml:space="preserve"> Consulting Group, Inc., a Florida corporation (</w:t>
      </w:r>
      <w:proofErr w:type="spellStart"/>
      <w:r w:rsidR="001341AC">
        <w:rPr>
          <w:rFonts w:ascii="Arial" w:hAnsi="Arial" w:cs="Arial"/>
        </w:rPr>
        <w:t>TurboVision</w:t>
      </w:r>
      <w:proofErr w:type="spellEnd"/>
      <w:r w:rsidR="001341AC">
        <w:rPr>
          <w:rFonts w:ascii="Arial" w:hAnsi="Arial" w:cs="Arial"/>
        </w:rPr>
        <w:t>).</w:t>
      </w:r>
    </w:p>
    <w:p w14:paraId="7F6B01EA" w14:textId="0D917038" w:rsidR="001341AC" w:rsidRDefault="001341AC" w:rsidP="001341AC">
      <w:pPr>
        <w:widowControl w:val="0"/>
        <w:tabs>
          <w:tab w:val="left" w:pos="360"/>
        </w:tabs>
        <w:autoSpaceDE w:val="0"/>
        <w:autoSpaceDN w:val="0"/>
        <w:adjustRightInd w:val="0"/>
        <w:spacing w:after="240"/>
        <w:jc w:val="both"/>
        <w:rPr>
          <w:rFonts w:ascii="Helvetica" w:hAnsi="Helvetica" w:cs="Helvetica"/>
        </w:rPr>
      </w:pPr>
      <w:r>
        <w:rPr>
          <w:rFonts w:ascii="Arial" w:hAnsi="Arial" w:cs="Arial"/>
        </w:rPr>
        <w:tab/>
      </w:r>
      <w:proofErr w:type="gramStart"/>
      <w:r>
        <w:rPr>
          <w:rFonts w:ascii="Arial" w:hAnsi="Arial" w:cs="Arial"/>
        </w:rPr>
        <w:t>inFlo’s</w:t>
      </w:r>
      <w:proofErr w:type="gramEnd"/>
      <w:r>
        <w:rPr>
          <w:rFonts w:ascii="Arial" w:hAnsi="Arial" w:cs="Arial"/>
        </w:rPr>
        <w:t xml:space="preserve"> partnership with </w:t>
      </w:r>
      <w:proofErr w:type="spellStart"/>
      <w:r>
        <w:rPr>
          <w:rFonts w:ascii="Arial" w:hAnsi="Arial" w:cs="Arial"/>
        </w:rPr>
        <w:t>TurboVision</w:t>
      </w:r>
      <w:proofErr w:type="spellEnd"/>
      <w:r>
        <w:rPr>
          <w:rFonts w:ascii="Arial" w:hAnsi="Arial" w:cs="Arial"/>
        </w:rPr>
        <w:t xml:space="preserve"> offers a fertile environment to test all versions of its revolutionary software tool. </w:t>
      </w:r>
      <w:proofErr w:type="spellStart"/>
      <w:r w:rsidRPr="00835E48">
        <w:rPr>
          <w:rFonts w:ascii="Arial" w:hAnsi="Arial" w:cs="Arial"/>
        </w:rPr>
        <w:t>TurboVision</w:t>
      </w:r>
      <w:proofErr w:type="spellEnd"/>
      <w:r>
        <w:rPr>
          <w:rFonts w:ascii="Arial" w:hAnsi="Arial" w:cs="Arial"/>
        </w:rPr>
        <w:t xml:space="preserve"> has an ongoing</w:t>
      </w:r>
      <w:r w:rsidRPr="00835E48">
        <w:rPr>
          <w:rFonts w:ascii="Arial" w:hAnsi="Arial" w:cs="Arial"/>
        </w:rPr>
        <w:t xml:space="preserve"> alliance </w:t>
      </w:r>
      <w:r>
        <w:rPr>
          <w:rFonts w:ascii="Arial" w:hAnsi="Arial" w:cs="Arial"/>
        </w:rPr>
        <w:t xml:space="preserve">with Mitsubishi Power Systems, Ltd., a Japanese company (MHI) and it </w:t>
      </w:r>
      <w:r w:rsidRPr="00835E48">
        <w:rPr>
          <w:rFonts w:ascii="Arial" w:hAnsi="Arial" w:cs="Arial"/>
        </w:rPr>
        <w:t>has produced for Mitsubishi the highest efficiency compressors in the industr</w:t>
      </w:r>
      <w:r>
        <w:rPr>
          <w:rFonts w:ascii="Arial" w:hAnsi="Arial" w:cs="Arial"/>
        </w:rPr>
        <w:t xml:space="preserve">y, durable turbines, dry low </w:t>
      </w:r>
      <w:proofErr w:type="spellStart"/>
      <w:r>
        <w:rPr>
          <w:rFonts w:ascii="Arial" w:hAnsi="Arial" w:cs="Arial"/>
        </w:rPr>
        <w:t>NOx</w:t>
      </w:r>
      <w:proofErr w:type="spellEnd"/>
      <w:r w:rsidRPr="00835E48">
        <w:rPr>
          <w:rFonts w:ascii="Arial" w:hAnsi="Arial" w:cs="Arial"/>
        </w:rPr>
        <w:t xml:space="preserve"> and durable combustors, </w:t>
      </w:r>
      <w:r w:rsidRPr="00835E48">
        <w:rPr>
          <w:rFonts w:ascii="Arial" w:hAnsi="Arial" w:cs="Arial"/>
        </w:rPr>
        <w:lastRenderedPageBreak/>
        <w:t>efficient and robust sealing and secondary flow systems, innovative strategic planning for future industrial engine products, novel engine cost reductions and cost reduction methods, rapid design systems with world-class fidelity including computational fluid dynamic based design systems, engineering personnel trained in advanced gas turbine design procedures, turbine part investment castings with substantially increased casting yields, thermal barrier coatings with improved life on combustor and turbine parts, and hot part repair processes with lower costs and higher quality.</w:t>
      </w:r>
      <w:r>
        <w:rPr>
          <w:rFonts w:ascii="Arial" w:hAnsi="Arial" w:cs="Arial"/>
        </w:rPr>
        <w:t xml:space="preserve">  In this setting, inFlo’s software tool will continue to be tested and developed in a manner that makes inFlo’s software market ready.  Multigraph has been a</w:t>
      </w:r>
      <w:r w:rsidR="00BF265E">
        <w:rPr>
          <w:rFonts w:ascii="Arial" w:hAnsi="Arial" w:cs="Arial"/>
        </w:rPr>
        <w:t>n</w:t>
      </w:r>
      <w:r>
        <w:rPr>
          <w:rFonts w:ascii="Arial" w:hAnsi="Arial" w:cs="Arial"/>
        </w:rPr>
        <w:t xml:space="preserve"> essential tool for analyzing and designing many of the products developed by </w:t>
      </w:r>
      <w:proofErr w:type="spellStart"/>
      <w:r>
        <w:rPr>
          <w:rFonts w:ascii="Arial" w:hAnsi="Arial" w:cs="Arial"/>
        </w:rPr>
        <w:t>TurboVision</w:t>
      </w:r>
      <w:proofErr w:type="spellEnd"/>
      <w:r>
        <w:rPr>
          <w:rFonts w:ascii="Arial" w:hAnsi="Arial" w:cs="Arial"/>
        </w:rPr>
        <w:t xml:space="preserve"> for MHI. The testing of inFlo’s product has displayed incredible power and potential to facilitate the visualization, analysis and interpretation of big data not only in the power generation industry by other industries as well. </w:t>
      </w:r>
    </w:p>
    <w:p w14:paraId="47356E49" w14:textId="77777777" w:rsidR="001341AC" w:rsidRDefault="001341AC" w:rsidP="001341AC">
      <w:pPr>
        <w:widowControl w:val="0"/>
        <w:autoSpaceDE w:val="0"/>
        <w:autoSpaceDN w:val="0"/>
        <w:adjustRightInd w:val="0"/>
        <w:spacing w:after="240"/>
        <w:jc w:val="both"/>
        <w:rPr>
          <w:rFonts w:ascii="Helvetica" w:hAnsi="Helvetica" w:cs="Helvetica"/>
        </w:rPr>
      </w:pPr>
      <w:proofErr w:type="gramStart"/>
      <w:r>
        <w:rPr>
          <w:rFonts w:ascii="Arial" w:hAnsi="Arial" w:cs="Arial"/>
        </w:rPr>
        <w:t>inFlo’s</w:t>
      </w:r>
      <w:proofErr w:type="gramEnd"/>
      <w:r>
        <w:rPr>
          <w:rFonts w:ascii="Arial" w:hAnsi="Arial" w:cs="Arial"/>
        </w:rPr>
        <w:t xml:space="preserve"> owners:</w:t>
      </w:r>
    </w:p>
    <w:p w14:paraId="67D4BF28" w14:textId="77777777" w:rsidR="001341AC" w:rsidRDefault="001341AC" w:rsidP="001341AC">
      <w:pPr>
        <w:widowControl w:val="0"/>
        <w:autoSpaceDE w:val="0"/>
        <w:autoSpaceDN w:val="0"/>
        <w:adjustRightInd w:val="0"/>
        <w:spacing w:after="240"/>
        <w:jc w:val="both"/>
        <w:rPr>
          <w:rFonts w:ascii="Helvetica" w:hAnsi="Helvetica" w:cs="Helvetica"/>
        </w:rPr>
      </w:pPr>
      <w:r>
        <w:rPr>
          <w:rFonts w:ascii="Arial" w:hAnsi="Arial" w:cs="Arial"/>
          <w:b/>
          <w:bCs/>
        </w:rPr>
        <w:t xml:space="preserve">Andrew </w:t>
      </w:r>
      <w:proofErr w:type="spellStart"/>
      <w:r>
        <w:rPr>
          <w:rFonts w:ascii="Arial" w:hAnsi="Arial" w:cs="Arial"/>
          <w:b/>
          <w:bCs/>
        </w:rPr>
        <w:t>Koff</w:t>
      </w:r>
      <w:proofErr w:type="spellEnd"/>
      <w:r>
        <w:rPr>
          <w:rFonts w:ascii="Arial" w:hAnsi="Arial" w:cs="Arial"/>
          <w:b/>
          <w:bCs/>
        </w:rPr>
        <w:t>, Mechanical Engineering, Class of 2014</w:t>
      </w:r>
      <w:r>
        <w:rPr>
          <w:rFonts w:ascii="Arial" w:hAnsi="Arial" w:cs="Arial"/>
        </w:rPr>
        <w:t> </w:t>
      </w:r>
    </w:p>
    <w:p w14:paraId="67B65D29" w14:textId="7CC3FF7C" w:rsidR="001341AC" w:rsidRDefault="001341AC" w:rsidP="001341AC">
      <w:pPr>
        <w:jc w:val="both"/>
        <w:rPr>
          <w:rFonts w:ascii="Arial" w:hAnsi="Arial" w:cs="Arial"/>
        </w:rPr>
      </w:pPr>
      <w:r>
        <w:rPr>
          <w:rFonts w:ascii="Arial" w:hAnsi="Arial" w:cs="Arial"/>
        </w:rPr>
        <w:t xml:space="preserve">      As a mechanical engineer, Andrew </w:t>
      </w:r>
      <w:proofErr w:type="spellStart"/>
      <w:r>
        <w:rPr>
          <w:rFonts w:ascii="Arial" w:hAnsi="Arial" w:cs="Arial"/>
        </w:rPr>
        <w:t>Koff</w:t>
      </w:r>
      <w:proofErr w:type="spellEnd"/>
      <w:r>
        <w:rPr>
          <w:rFonts w:ascii="Arial" w:hAnsi="Arial" w:cs="Arial"/>
        </w:rPr>
        <w:t xml:space="preserve"> has always been fascinated in </w:t>
      </w:r>
      <w:ins w:id="58" w:author="Sean Scott" w:date="2013-10-30T11:10:00Z">
        <w:r w:rsidR="00207BA9">
          <w:rPr>
            <w:rFonts w:ascii="Arial" w:hAnsi="Arial" w:cs="Arial"/>
          </w:rPr>
          <w:t xml:space="preserve">the </w:t>
        </w:r>
      </w:ins>
      <w:r>
        <w:rPr>
          <w:rFonts w:ascii="Arial" w:hAnsi="Arial" w:cs="Arial"/>
        </w:rPr>
        <w:t xml:space="preserve">design of products that will have a serious impact on the marketplace. Despite competing at the professional level as well as Team USA level, where he became a 3-time world champion for U20 bowling, Andrew was not satisfied with just being involved physical aspect of the sport but wanted to be entrepreneurial and change it as well. He has a patent pending for a new thumbhole design to improve health and performance for bowlers. Although bowling has been a major part of his life, big data fascinates him and upon his retirement from Team USA, Andrew turned his passion towards creating a tool that allows for manipulation of big data capable of yielding tangible financial results for businesses.  </w:t>
      </w:r>
    </w:p>
    <w:p w14:paraId="1BAA0D25" w14:textId="28CBAA40" w:rsidR="007E6695" w:rsidRPr="009E1801" w:rsidRDefault="007E6695" w:rsidP="001341AC">
      <w:pPr>
        <w:shd w:val="clear" w:color="auto" w:fill="FFFFFF"/>
        <w:tabs>
          <w:tab w:val="left" w:pos="360"/>
        </w:tabs>
        <w:rPr>
          <w:rFonts w:ascii="Arial" w:hAnsi="Arial" w:cs="Arial"/>
          <w:b/>
        </w:rPr>
      </w:pPr>
      <w:r w:rsidRPr="009E1801">
        <w:rPr>
          <w:rFonts w:ascii="Arial" w:hAnsi="Arial" w:cs="Arial"/>
          <w:b/>
        </w:rPr>
        <w:t>Sean Scott, Computer Science and Mathematics, Class of 2015</w:t>
      </w:r>
    </w:p>
    <w:p w14:paraId="65C6FEA9" w14:textId="3222E4B9" w:rsidR="007E6695" w:rsidRPr="009E1801" w:rsidRDefault="00CD259B" w:rsidP="002B6C57">
      <w:pPr>
        <w:pStyle w:val="NoSpacing"/>
        <w:tabs>
          <w:tab w:val="left" w:pos="360"/>
        </w:tabs>
        <w:rPr>
          <w:rFonts w:ascii="Arial" w:hAnsi="Arial" w:cs="Arial"/>
        </w:rPr>
      </w:pPr>
      <w:r w:rsidRPr="009E1801">
        <w:rPr>
          <w:rFonts w:ascii="Arial" w:hAnsi="Arial" w:cs="Arial"/>
        </w:rPr>
        <w:tab/>
      </w:r>
      <w:r w:rsidR="007E6695" w:rsidRPr="009E1801">
        <w:rPr>
          <w:rFonts w:ascii="Arial" w:hAnsi="Arial" w:cs="Arial"/>
        </w:rPr>
        <w:t>Sean Scott has always had a drive to solve challenging problems that are fundamental to the human experience. Originally aspiring to the field of theoretical physics, Scott was diverted from this path when he fell in love with computer programming in his freshman year at Duke</w:t>
      </w:r>
      <w:r w:rsidR="004D0901">
        <w:rPr>
          <w:rFonts w:ascii="Arial" w:hAnsi="Arial" w:cs="Arial"/>
        </w:rPr>
        <w:t xml:space="preserve"> University</w:t>
      </w:r>
      <w:r w:rsidR="007E6695" w:rsidRPr="009E1801">
        <w:rPr>
          <w:rFonts w:ascii="Arial" w:hAnsi="Arial" w:cs="Arial"/>
        </w:rPr>
        <w:t>. He has since found his calling in the field of artificial intelligence, a science that will soon change the way humans view intelligence and themselves. Towards this end, he has performed artificial intelligence and machine learning research with Duke Professors Ronald Parr and Mauro Maggioni, and he plans to pursue a PhD following completion of his Bachelor of Science degrees. He currently works as a data analyst and programmer for EPIS, Inc., a software developing company that focuses on modeling in the energy industry.</w:t>
      </w:r>
    </w:p>
    <w:p w14:paraId="1E247868" w14:textId="77777777" w:rsidR="007E6695" w:rsidRPr="009E1801" w:rsidRDefault="007E6695" w:rsidP="002B6C57">
      <w:pPr>
        <w:pStyle w:val="NoSpacing"/>
        <w:rPr>
          <w:rFonts w:ascii="Arial" w:hAnsi="Arial" w:cs="Arial"/>
        </w:rPr>
      </w:pPr>
    </w:p>
    <w:p w14:paraId="183144EF" w14:textId="3696F43A" w:rsidR="00315D14" w:rsidRDefault="00CD259B" w:rsidP="002B6C57">
      <w:pPr>
        <w:pStyle w:val="NoSpacing"/>
        <w:tabs>
          <w:tab w:val="left" w:pos="360"/>
        </w:tabs>
        <w:rPr>
          <w:rFonts w:ascii="Arial" w:hAnsi="Arial" w:cs="Arial"/>
        </w:rPr>
      </w:pPr>
      <w:r w:rsidRPr="009E1801">
        <w:rPr>
          <w:rFonts w:ascii="Arial" w:hAnsi="Arial" w:cs="Arial"/>
        </w:rPr>
        <w:tab/>
      </w:r>
      <w:r w:rsidR="007E6695" w:rsidRPr="009E1801">
        <w:rPr>
          <w:rFonts w:ascii="Arial" w:hAnsi="Arial" w:cs="Arial"/>
        </w:rPr>
        <w:t xml:space="preserve">Given his background, it was an obvious choice to found </w:t>
      </w:r>
      <w:proofErr w:type="spellStart"/>
      <w:r w:rsidR="007E6695" w:rsidRPr="009E1801">
        <w:rPr>
          <w:rFonts w:ascii="Arial" w:hAnsi="Arial" w:cs="Arial"/>
        </w:rPr>
        <w:t>inFlo</w:t>
      </w:r>
      <w:proofErr w:type="spellEnd"/>
      <w:r w:rsidR="007E6695" w:rsidRPr="009E1801">
        <w:rPr>
          <w:rFonts w:ascii="Arial" w:hAnsi="Arial" w:cs="Arial"/>
        </w:rPr>
        <w:t xml:space="preserve"> and begin commercialization of Multigraph with his close friend Andrew </w:t>
      </w:r>
      <w:proofErr w:type="spellStart"/>
      <w:r w:rsidR="007E6695" w:rsidRPr="009E1801">
        <w:rPr>
          <w:rFonts w:ascii="Arial" w:hAnsi="Arial" w:cs="Arial"/>
        </w:rPr>
        <w:t>Koff</w:t>
      </w:r>
      <w:proofErr w:type="spellEnd"/>
      <w:r w:rsidR="007E6695" w:rsidRPr="009E1801">
        <w:rPr>
          <w:rFonts w:ascii="Arial" w:hAnsi="Arial" w:cs="Arial"/>
        </w:rPr>
        <w:t>.  Multigraph seamlessly combined his tried practical experience as a software developer with hi</w:t>
      </w:r>
      <w:r w:rsidR="004D0901">
        <w:rPr>
          <w:rFonts w:ascii="Arial" w:hAnsi="Arial" w:cs="Arial"/>
        </w:rPr>
        <w:t>s theoretical experience with artificial intelligence</w:t>
      </w:r>
      <w:r w:rsidR="007E6695" w:rsidRPr="009E1801">
        <w:rPr>
          <w:rFonts w:ascii="Arial" w:hAnsi="Arial" w:cs="Arial"/>
        </w:rPr>
        <w:t>, which often deals with the organization of large datasets, colloquially known as Big Data. However, the essence of his connection to Multigraph is something greater. To him, Multigraph is not just a product; it will change the way humans work.</w:t>
      </w:r>
    </w:p>
    <w:p w14:paraId="19571011" w14:textId="77777777" w:rsidR="009E1801" w:rsidRDefault="009E1801" w:rsidP="002B6C57">
      <w:pPr>
        <w:pStyle w:val="NoSpacing"/>
        <w:tabs>
          <w:tab w:val="left" w:pos="360"/>
        </w:tabs>
        <w:rPr>
          <w:rFonts w:ascii="Arial" w:hAnsi="Arial" w:cs="Arial"/>
        </w:rPr>
      </w:pPr>
    </w:p>
    <w:p w14:paraId="6DDCE7E7" w14:textId="77777777" w:rsidR="001341AC" w:rsidRDefault="001341AC" w:rsidP="002B6C57">
      <w:pPr>
        <w:pStyle w:val="NoSpacing"/>
        <w:tabs>
          <w:tab w:val="left" w:pos="360"/>
        </w:tabs>
        <w:rPr>
          <w:rFonts w:ascii="Arial" w:hAnsi="Arial" w:cs="Arial"/>
        </w:rPr>
      </w:pPr>
    </w:p>
    <w:p w14:paraId="4EB96BAC" w14:textId="77777777" w:rsidR="001341AC" w:rsidRDefault="001341AC" w:rsidP="002B6C57">
      <w:pPr>
        <w:pStyle w:val="NoSpacing"/>
        <w:tabs>
          <w:tab w:val="left" w:pos="360"/>
        </w:tabs>
        <w:rPr>
          <w:rFonts w:ascii="Arial" w:hAnsi="Arial" w:cs="Arial"/>
        </w:rPr>
      </w:pPr>
    </w:p>
    <w:p w14:paraId="3A648EE9" w14:textId="77777777" w:rsidR="001341AC" w:rsidRDefault="001341AC" w:rsidP="002B6C57">
      <w:pPr>
        <w:pStyle w:val="NoSpacing"/>
        <w:tabs>
          <w:tab w:val="left" w:pos="360"/>
        </w:tabs>
        <w:rPr>
          <w:rFonts w:ascii="Arial" w:hAnsi="Arial" w:cs="Arial"/>
        </w:rPr>
      </w:pPr>
    </w:p>
    <w:p w14:paraId="3ECB49ED" w14:textId="77777777" w:rsidR="001341AC" w:rsidRDefault="001341AC" w:rsidP="002B6C57">
      <w:pPr>
        <w:pStyle w:val="NoSpacing"/>
        <w:tabs>
          <w:tab w:val="left" w:pos="360"/>
        </w:tabs>
        <w:rPr>
          <w:rFonts w:ascii="Arial" w:hAnsi="Arial" w:cs="Arial"/>
        </w:rPr>
      </w:pPr>
    </w:p>
    <w:p w14:paraId="17DFD54D" w14:textId="77777777" w:rsidR="001341AC" w:rsidRDefault="001341AC" w:rsidP="002B6C57">
      <w:pPr>
        <w:pStyle w:val="NoSpacing"/>
        <w:tabs>
          <w:tab w:val="left" w:pos="360"/>
        </w:tabs>
        <w:rPr>
          <w:rFonts w:ascii="Arial" w:hAnsi="Arial" w:cs="Arial"/>
        </w:rPr>
      </w:pPr>
    </w:p>
    <w:p w14:paraId="0106BA67" w14:textId="77777777" w:rsidR="001341AC" w:rsidRDefault="001341AC" w:rsidP="002B6C57">
      <w:pPr>
        <w:pStyle w:val="NoSpacing"/>
        <w:tabs>
          <w:tab w:val="left" w:pos="360"/>
        </w:tabs>
        <w:rPr>
          <w:rFonts w:ascii="Arial" w:hAnsi="Arial" w:cs="Arial"/>
        </w:rPr>
      </w:pPr>
    </w:p>
    <w:p w14:paraId="7A29A335" w14:textId="77777777" w:rsidR="001341AC" w:rsidRPr="009E1801" w:rsidRDefault="001341AC" w:rsidP="002B6C57">
      <w:pPr>
        <w:pStyle w:val="NoSpacing"/>
        <w:tabs>
          <w:tab w:val="left" w:pos="360"/>
        </w:tabs>
        <w:rPr>
          <w:rFonts w:ascii="Arial" w:hAnsi="Arial" w:cs="Arial"/>
        </w:rPr>
      </w:pPr>
    </w:p>
    <w:p w14:paraId="423568F9" w14:textId="5CFCBE28" w:rsidR="00315D14" w:rsidRDefault="00315D14" w:rsidP="002B6C57">
      <w:pPr>
        <w:shd w:val="clear" w:color="auto" w:fill="FFFFFF"/>
        <w:rPr>
          <w:rFonts w:ascii="Arial" w:eastAsia="Times New Roman" w:hAnsi="Arial" w:cs="Arial"/>
          <w:color w:val="000000"/>
        </w:rPr>
      </w:pPr>
      <w:r>
        <w:rPr>
          <w:rFonts w:ascii="Arial" w:eastAsia="Times New Roman" w:hAnsi="Arial" w:cs="Arial"/>
          <w:color w:val="000000"/>
        </w:rPr>
        <w:t>Advisor/Client:</w:t>
      </w:r>
    </w:p>
    <w:p w14:paraId="329A95EC" w14:textId="2DEA4C7A" w:rsidR="00315D14" w:rsidRDefault="00315D14" w:rsidP="002B6C57">
      <w:pPr>
        <w:rPr>
          <w:b/>
          <w:i/>
        </w:rPr>
      </w:pPr>
      <w:r>
        <w:rPr>
          <w:b/>
          <w:i/>
        </w:rPr>
        <w:t>Kent A. Lyons</w:t>
      </w:r>
      <w:r w:rsidRPr="00C0479D">
        <w:rPr>
          <w:b/>
          <w:i/>
        </w:rPr>
        <w:t xml:space="preserve">, </w:t>
      </w:r>
      <w:r>
        <w:rPr>
          <w:b/>
          <w:i/>
        </w:rPr>
        <w:t xml:space="preserve">Chief Engineer of Compressors, Engine Performance and Data Analytics </w:t>
      </w:r>
    </w:p>
    <w:p w14:paraId="6F763B0D" w14:textId="77777777" w:rsidR="00315D14" w:rsidRDefault="00315D14" w:rsidP="002B6C57">
      <w:pPr>
        <w:keepLines/>
      </w:pPr>
      <w:r>
        <w:t xml:space="preserve">Mr. Lyons has a total of 39 years of experience leading and carrying out aerodynamic and structural design and redesign, resolution of difficult in-service field issues, and advanced design system development of high efficiency commercial aircraft engine fans and compressors, and high efficiency industrial gas turbine compressors.  He also led the application of data analytics to optimize the design and operation of industrial compressors and gas turbines, and </w:t>
      </w:r>
      <w:r w:rsidRPr="0015671D">
        <w:t xml:space="preserve">has been regarded as a top mentor for training young international engineers.  </w:t>
      </w:r>
      <w:r>
        <w:t xml:space="preserve">Mr. Lyons received B.S. and M.S. degrees from Rensselaer Polytechnic Institute, and then worked at Pratt &amp; Whitney (“P&amp;W”) in Hartford, Connecticut for 26 years designing and developing fans and compressors for primarily commercial aircraft engines.  In 2000, he transferred to Mitsubishi Power Systems in Miami, Florida as the Chief Engineer, Compressors and led the design, redesign, </w:t>
      </w:r>
      <w:proofErr w:type="gramStart"/>
      <w:r>
        <w:t>field</w:t>
      </w:r>
      <w:proofErr w:type="gramEnd"/>
      <w:r>
        <w:t xml:space="preserve"> issue resolution and design system development of high efficiency industrial gas turbine compressors.  In 2006</w:t>
      </w:r>
      <w:r w:rsidRPr="00F14854">
        <w:t xml:space="preserve"> </w:t>
      </w:r>
      <w:r>
        <w:t xml:space="preserve">at the request of Mitsubishi, Mr. Lyons joined </w:t>
      </w:r>
      <w:proofErr w:type="spellStart"/>
      <w:r>
        <w:t>TurboVision</w:t>
      </w:r>
      <w:proofErr w:type="spellEnd"/>
      <w:r>
        <w:t>.</w:t>
      </w:r>
    </w:p>
    <w:p w14:paraId="25C44408" w14:textId="70802267" w:rsidR="00315D14" w:rsidRDefault="00315D14" w:rsidP="002B6C57">
      <w:pPr>
        <w:spacing w:before="120"/>
      </w:pPr>
      <w:r>
        <w:t xml:space="preserve">At P&amp;W, Mr. Lyons carried out and led fan and compressor design and redesign for the JT8D and JT9D low pressure compressors, PW2037 high pressure compressor, Siemens V84.3A and V94.3A compressors, PW4000 fan and high pressure compressors, and PW6000 high pressure compressor.  He also resolved and led the resolution of numerous critical field issues involving the PW4000 </w:t>
      </w:r>
      <w:r w:rsidR="00E77360">
        <w:t>high-pressure</w:t>
      </w:r>
      <w:r>
        <w:t xml:space="preserve"> compressor stability problems, rapid oxidation damage and icing damage, and was regarded as P&amp;W’s top engineer to resolve such compressor problems.  Additionally, Mr. Lyons developed and led the development of numerous advanced compressor design systems many of which are still in use today at P&amp;W, including, a </w:t>
      </w:r>
      <w:proofErr w:type="spellStart"/>
      <w:r>
        <w:t>meanline</w:t>
      </w:r>
      <w:proofErr w:type="spellEnd"/>
      <w:r>
        <w:t xml:space="preserve"> design system for accurate conceptual and preliminary design, several streamline design system improvement features for accurate and rapid detailed design </w:t>
      </w:r>
      <w:r w:rsidRPr="0047259E">
        <w:rPr>
          <w:color w:val="000000"/>
        </w:rPr>
        <w:t>(e.g., streamline blockage model, integrated core/</w:t>
      </w:r>
      <w:proofErr w:type="spellStart"/>
      <w:r w:rsidRPr="0047259E">
        <w:rPr>
          <w:color w:val="000000"/>
        </w:rPr>
        <w:t>endwall</w:t>
      </w:r>
      <w:proofErr w:type="spellEnd"/>
      <w:r w:rsidRPr="0047259E">
        <w:rPr>
          <w:color w:val="000000"/>
        </w:rPr>
        <w:t xml:space="preserve"> streamline design, neural net cascade system, and a 3D post processor)</w:t>
      </w:r>
      <w:r>
        <w:t>, airfoil structural tuning design system for rapid detailed designs, swept airfoil and 3D shroud design systems for high efficiency high speed fans, and innovative rain/hail ingestion and icing simulations that were FAA approved for engine certification eliminating very expensive engine test certifications.</w:t>
      </w:r>
    </w:p>
    <w:p w14:paraId="7572A65E" w14:textId="77777777" w:rsidR="00315D14" w:rsidRDefault="00315D14" w:rsidP="002B6C57">
      <w:pPr>
        <w:spacing w:before="120"/>
      </w:pPr>
      <w:r>
        <w:t xml:space="preserve">At Mitsubishi, Mr. Lyons was the Chief Engineer, Compressors and led design and redesign projects for Mitsubishi Heavy Industries’ (“MHI”) compressors, including, M701FS air and gas compressors which are part of a successful and unique engine system that compresses and burns waste blast furnace gas from process industries to generate electricity, M701F compressor upgrade for increased power output applying a novel and industry-first “Hot Day” design concept, MF111B compressor upgrade for increased power output, and advanced 100 MW class two-shaft gas turbine high efficiency high pressure ratio compressor.  He also led the resolution of compressor field issues involving MHI’s advanced M501H, M501G, M701F and M701FS engines.  Additionally, Mr. </w:t>
      </w:r>
      <w:r>
        <w:lastRenderedPageBreak/>
        <w:t xml:space="preserve">Lyons led the development of MHI’s compressor design systems, including, a </w:t>
      </w:r>
      <w:proofErr w:type="spellStart"/>
      <w:r>
        <w:t>meanline</w:t>
      </w:r>
      <w:proofErr w:type="spellEnd"/>
      <w:r>
        <w:t xml:space="preserve"> design system for rapid and accurate conceptual and preliminary design, Rapid Airfoil Design System that demonstrated a reduction of 5.5 man-years of design time relative to the previous system for a high efficiency high pressure ratio multistage axial compressor, airfoil fouling prediction system that determines the risk of upgrading deteriorated engine compressors, a starting simulation for avoiding rotating stall during start-up, and a photogrammetry system for benchmarking competitor products.</w:t>
      </w:r>
    </w:p>
    <w:p w14:paraId="4A655E95" w14:textId="77777777" w:rsidR="00315D14" w:rsidRDefault="00315D14" w:rsidP="002B6C57">
      <w:pPr>
        <w:spacing w:before="120"/>
      </w:pPr>
      <w:r>
        <w:t xml:space="preserve">At </w:t>
      </w:r>
      <w:proofErr w:type="spellStart"/>
      <w:r>
        <w:t>TurboVision</w:t>
      </w:r>
      <w:proofErr w:type="spellEnd"/>
      <w:r>
        <w:t>, Mr. Lyons led the design and development of a high efficiency high pressure ratio multistage axial compressor for an advanced industrial gas turbine, led the commissioning of the world’s highest efficiency industrial gas turbine compressor, led the resolution of many issues regarding engine and rig compressors, developed numerous high efficiency multistage axial compressor design systems including rapid airfoil design systems, developed an advanced accurate engine cycle performance simulation code, led industrial gas turbine starting optimization which resulted in substantial engine system cost reduction, and led the application of data analytics to optimize the design and operation of industrial compressors and industrial gas turbine engines.</w:t>
      </w:r>
    </w:p>
    <w:p w14:paraId="3A47E705" w14:textId="5DC6E70C" w:rsidR="00315D14" w:rsidRDefault="00315D14" w:rsidP="002B6C57">
      <w:pPr>
        <w:shd w:val="clear" w:color="auto" w:fill="FFFFFF"/>
        <w:rPr>
          <w:rFonts w:ascii="Arial" w:eastAsia="Times New Roman" w:hAnsi="Arial" w:cs="Arial"/>
          <w:color w:val="000000"/>
        </w:rPr>
      </w:pPr>
    </w:p>
    <w:p w14:paraId="113C9A6B" w14:textId="400D321D" w:rsidR="00315D14" w:rsidRPr="00315D14" w:rsidRDefault="00315D14" w:rsidP="002B6C57">
      <w:pPr>
        <w:shd w:val="clear" w:color="auto" w:fill="FFFFFF"/>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1A616CAF" wp14:editId="1F44C2EE">
            <wp:extent cx="4769224" cy="5664547"/>
            <wp:effectExtent l="0" t="0" r="6350" b="0"/>
            <wp:docPr id="2" name="Picture 2" descr="Macintosh HD:Users:akoff:Desktop:KENT LYONS ADVISOR 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off:Desktop:KENT LYONS ADVISOR LETTER.pdf"/>
                    <pic:cNvPicPr>
                      <a:picLocks noChangeAspect="1" noChangeArrowheads="1"/>
                    </pic:cNvPicPr>
                  </pic:nvPicPr>
                  <pic:blipFill rotWithShape="1">
                    <a:blip r:embed="rId9">
                      <a:extLst>
                        <a:ext uri="{28A0092B-C50C-407E-A947-70E740481C1C}">
                          <a14:useLocalDpi xmlns:a14="http://schemas.microsoft.com/office/drawing/2010/main" val="0"/>
                        </a:ext>
                      </a:extLst>
                    </a:blip>
                    <a:srcRect l="3029" t="1238" r="2182" b="11798"/>
                    <a:stretch/>
                  </pic:blipFill>
                  <pic:spPr bwMode="auto">
                    <a:xfrm>
                      <a:off x="0" y="0"/>
                      <a:ext cx="4770454" cy="5666008"/>
                    </a:xfrm>
                    <a:prstGeom prst="rect">
                      <a:avLst/>
                    </a:prstGeom>
                    <a:noFill/>
                    <a:ln>
                      <a:noFill/>
                    </a:ln>
                    <a:extLst>
                      <a:ext uri="{53640926-AAD7-44D8-BBD7-CCE9431645EC}">
                        <a14:shadowObscured xmlns:a14="http://schemas.microsoft.com/office/drawing/2010/main"/>
                      </a:ext>
                    </a:extLst>
                  </pic:spPr>
                </pic:pic>
              </a:graphicData>
            </a:graphic>
          </wp:inline>
        </w:drawing>
      </w:r>
    </w:p>
    <w:p w14:paraId="40FB51CC" w14:textId="77777777" w:rsidR="002A4305" w:rsidRPr="00526980" w:rsidRDefault="002A4305" w:rsidP="002B6C57">
      <w:pPr>
        <w:shd w:val="clear" w:color="auto" w:fill="FFFFFF"/>
        <w:rPr>
          <w:rFonts w:ascii="Arial" w:eastAsia="Times New Roman" w:hAnsi="Arial" w:cs="Arial"/>
          <w:b/>
          <w:bCs/>
          <w:color w:val="000000"/>
        </w:rPr>
      </w:pPr>
      <w:r>
        <w:rPr>
          <w:rFonts w:ascii="Arial" w:eastAsia="Times New Roman" w:hAnsi="Arial" w:cs="Arial"/>
          <w:b/>
          <w:bCs/>
          <w:color w:val="000000"/>
        </w:rPr>
        <w:t>Use of Funds - if you won $50,000 how would you use it?</w:t>
      </w:r>
    </w:p>
    <w:p w14:paraId="047DE3E4" w14:textId="3DED35C1" w:rsidR="00762F17" w:rsidRPr="00561238" w:rsidRDefault="002A4305" w:rsidP="002B6C57">
      <w:pPr>
        <w:shd w:val="clear" w:color="auto" w:fill="FFFFFF"/>
        <w:tabs>
          <w:tab w:val="left" w:pos="450"/>
        </w:tabs>
        <w:rPr>
          <w:rFonts w:ascii="Arial" w:eastAsia="Times New Roman" w:hAnsi="Arial" w:cs="Arial"/>
        </w:rPr>
      </w:pPr>
      <w:r w:rsidRPr="00561238">
        <w:rPr>
          <w:rFonts w:ascii="Arial" w:eastAsia="Times New Roman" w:hAnsi="Arial" w:cs="Arial"/>
        </w:rPr>
        <w:tab/>
        <w:t>Winning the $50,000 grand prize would give us a major step forward in</w:t>
      </w:r>
      <w:r w:rsidR="00802E02" w:rsidRPr="00561238">
        <w:rPr>
          <w:rFonts w:ascii="Arial" w:eastAsia="Times New Roman" w:hAnsi="Arial" w:cs="Arial"/>
        </w:rPr>
        <w:t xml:space="preserve"> further</w:t>
      </w:r>
      <w:r w:rsidRPr="00561238">
        <w:rPr>
          <w:rFonts w:ascii="Arial" w:eastAsia="Times New Roman" w:hAnsi="Arial" w:cs="Arial"/>
        </w:rPr>
        <w:t xml:space="preserve"> developing </w:t>
      </w:r>
      <w:r w:rsidRPr="00561238">
        <w:rPr>
          <w:rFonts w:ascii="Arial" w:eastAsia="Times New Roman" w:hAnsi="Arial" w:cs="Arial"/>
          <w:bCs/>
        </w:rPr>
        <w:t>Multigraph</w:t>
      </w:r>
      <w:r w:rsidRPr="00561238">
        <w:rPr>
          <w:rFonts w:ascii="Arial" w:eastAsia="Times New Roman" w:hAnsi="Arial" w:cs="Arial"/>
        </w:rPr>
        <w:t xml:space="preserve"> to its full capabilities</w:t>
      </w:r>
      <w:r w:rsidR="00392A1C" w:rsidRPr="00561238">
        <w:rPr>
          <w:rFonts w:ascii="Arial" w:eastAsia="Times New Roman" w:hAnsi="Arial" w:cs="Arial"/>
        </w:rPr>
        <w:t xml:space="preserve">, </w:t>
      </w:r>
      <w:r w:rsidR="00802E02" w:rsidRPr="00561238">
        <w:rPr>
          <w:rFonts w:ascii="Arial" w:eastAsia="Times New Roman" w:hAnsi="Arial" w:cs="Arial"/>
        </w:rPr>
        <w:t>and marketing Multigraph to prospective customers and partners</w:t>
      </w:r>
      <w:r w:rsidRPr="00561238">
        <w:rPr>
          <w:rFonts w:ascii="Arial" w:eastAsia="Times New Roman" w:hAnsi="Arial" w:cs="Arial"/>
        </w:rPr>
        <w:t xml:space="preserve">. First and foremost, purchasing software to enhance development capabilities would be essential not only for the growth of Multigraph as a product but also for the development of a pipeline for our company, </w:t>
      </w:r>
      <w:proofErr w:type="spellStart"/>
      <w:r w:rsidRPr="00561238">
        <w:rPr>
          <w:rFonts w:ascii="Arial" w:eastAsia="Times New Roman" w:hAnsi="Arial" w:cs="Arial"/>
        </w:rPr>
        <w:t>inFlo</w:t>
      </w:r>
      <w:proofErr w:type="spellEnd"/>
      <w:r w:rsidRPr="00561238">
        <w:rPr>
          <w:rFonts w:ascii="Arial" w:eastAsia="Times New Roman" w:hAnsi="Arial" w:cs="Arial"/>
        </w:rPr>
        <w:t xml:space="preserve">. Our most urgent need in software tools deals with strengthening </w:t>
      </w:r>
      <w:r w:rsidR="002F3C45" w:rsidRPr="00561238">
        <w:rPr>
          <w:rFonts w:ascii="Arial" w:eastAsia="Times New Roman" w:hAnsi="Arial" w:cs="Arial"/>
          <w:bCs/>
        </w:rPr>
        <w:t>inFlo’s</w:t>
      </w:r>
      <w:r w:rsidRPr="00561238">
        <w:rPr>
          <w:rFonts w:ascii="Arial" w:eastAsia="Times New Roman" w:hAnsi="Arial" w:cs="Arial"/>
        </w:rPr>
        <w:t xml:space="preserve"> development of functionality in Multigraph; therefore, upgrading our Visual Studio software </w:t>
      </w:r>
      <w:r w:rsidR="0009615C">
        <w:rPr>
          <w:rFonts w:ascii="Arial" w:eastAsia="Times New Roman" w:hAnsi="Arial" w:cs="Arial"/>
        </w:rPr>
        <w:t xml:space="preserve">and purchasing MySQL for database development </w:t>
      </w:r>
      <w:r w:rsidRPr="00561238">
        <w:rPr>
          <w:rFonts w:ascii="Arial" w:eastAsia="Times New Roman" w:hAnsi="Arial" w:cs="Arial"/>
        </w:rPr>
        <w:t xml:space="preserve">would be </w:t>
      </w:r>
      <w:r w:rsidR="00F0096B" w:rsidRPr="00561238">
        <w:rPr>
          <w:rFonts w:ascii="Arial" w:eastAsia="Times New Roman" w:hAnsi="Arial" w:cs="Arial"/>
        </w:rPr>
        <w:t>invaluable</w:t>
      </w:r>
      <w:r w:rsidRPr="00561238">
        <w:rPr>
          <w:rFonts w:ascii="Arial" w:eastAsia="Times New Roman" w:hAnsi="Arial" w:cs="Arial"/>
        </w:rPr>
        <w:t xml:space="preserve">. Also, we would like to upgrade our software tools for interface development in order to improve the user experience of our product. Along with upgrading software, we are currently beginning to conduct testing for our initial product with our partner, </w:t>
      </w:r>
      <w:proofErr w:type="spellStart"/>
      <w:r w:rsidRPr="00561238">
        <w:rPr>
          <w:rFonts w:ascii="Arial" w:eastAsia="Times New Roman" w:hAnsi="Arial" w:cs="Arial"/>
        </w:rPr>
        <w:t>TurboVision</w:t>
      </w:r>
      <w:proofErr w:type="spellEnd"/>
      <w:r w:rsidRPr="00561238">
        <w:rPr>
          <w:rFonts w:ascii="Arial" w:eastAsia="Times New Roman" w:hAnsi="Arial" w:cs="Arial"/>
        </w:rPr>
        <w:t>,</w:t>
      </w:r>
      <w:r w:rsidR="00762F17" w:rsidRPr="00561238">
        <w:rPr>
          <w:rFonts w:ascii="Arial" w:eastAsia="Times New Roman" w:hAnsi="Arial" w:cs="Arial"/>
        </w:rPr>
        <w:t xml:space="preserve"> which is an engineering design </w:t>
      </w:r>
      <w:r w:rsidR="00F0096B" w:rsidRPr="00561238">
        <w:rPr>
          <w:rFonts w:ascii="Arial" w:eastAsia="Times New Roman" w:hAnsi="Arial" w:cs="Arial"/>
        </w:rPr>
        <w:t xml:space="preserve">and consulting </w:t>
      </w:r>
      <w:r w:rsidR="00762F17" w:rsidRPr="00561238">
        <w:rPr>
          <w:rFonts w:ascii="Arial" w:eastAsia="Times New Roman" w:hAnsi="Arial" w:cs="Arial"/>
        </w:rPr>
        <w:t>company.</w:t>
      </w:r>
      <w:r w:rsidRPr="00561238">
        <w:rPr>
          <w:rFonts w:ascii="Arial" w:eastAsia="Times New Roman" w:hAnsi="Arial" w:cs="Arial"/>
        </w:rPr>
        <w:t xml:space="preserve"> </w:t>
      </w:r>
      <w:r w:rsidR="00762F17" w:rsidRPr="00561238">
        <w:rPr>
          <w:rFonts w:ascii="Arial" w:eastAsia="Times New Roman" w:hAnsi="Arial" w:cs="Arial"/>
        </w:rPr>
        <w:t>T</w:t>
      </w:r>
      <w:r w:rsidRPr="00561238">
        <w:rPr>
          <w:rFonts w:ascii="Arial" w:eastAsia="Times New Roman" w:hAnsi="Arial" w:cs="Arial"/>
        </w:rPr>
        <w:t xml:space="preserve">hus capital would help make these efforts stronger and more productive. </w:t>
      </w:r>
      <w:r w:rsidRPr="00561238">
        <w:rPr>
          <w:rFonts w:ascii="Arial" w:eastAsia="Times New Roman" w:hAnsi="Arial" w:cs="Arial"/>
        </w:rPr>
        <w:lastRenderedPageBreak/>
        <w:t>Our future plans include developing a web application for our product so that Multigraph can be reached through an Internet browser with data storage options for clients. This would further enhance our product in order to mak</w:t>
      </w:r>
      <w:r w:rsidR="00762F17" w:rsidRPr="00561238">
        <w:rPr>
          <w:rFonts w:ascii="Arial" w:eastAsia="Times New Roman" w:hAnsi="Arial" w:cs="Arial"/>
        </w:rPr>
        <w:t>e it more useful for companies</w:t>
      </w:r>
      <w:r w:rsidR="00F0096B" w:rsidRPr="00561238">
        <w:rPr>
          <w:rFonts w:ascii="Arial" w:eastAsia="Times New Roman" w:hAnsi="Arial" w:cs="Arial"/>
        </w:rPr>
        <w:t>, and improve our marketing campaign</w:t>
      </w:r>
      <w:r w:rsidR="00762F17" w:rsidRPr="00561238">
        <w:rPr>
          <w:rFonts w:ascii="Arial" w:eastAsia="Times New Roman" w:hAnsi="Arial" w:cs="Arial"/>
        </w:rPr>
        <w:t>.</w:t>
      </w:r>
    </w:p>
    <w:p w14:paraId="6C9C6111" w14:textId="3889A802" w:rsidR="002F3C45" w:rsidRDefault="00762F17" w:rsidP="002B6C57">
      <w:pPr>
        <w:shd w:val="clear" w:color="auto" w:fill="FFFFFF"/>
        <w:tabs>
          <w:tab w:val="left" w:pos="450"/>
        </w:tabs>
        <w:rPr>
          <w:rFonts w:ascii="Arial" w:eastAsia="Times New Roman" w:hAnsi="Arial" w:cs="Arial"/>
          <w:color w:val="000000"/>
        </w:rPr>
      </w:pPr>
      <w:r>
        <w:rPr>
          <w:rFonts w:ascii="Arial" w:eastAsia="Times New Roman" w:hAnsi="Arial" w:cs="Arial"/>
          <w:color w:val="000000"/>
        </w:rPr>
        <w:tab/>
      </w:r>
      <w:r w:rsidR="002A4305">
        <w:rPr>
          <w:rFonts w:ascii="Arial" w:eastAsia="Times New Roman" w:hAnsi="Arial" w:cs="Arial"/>
          <w:color w:val="000000"/>
        </w:rPr>
        <w:t xml:space="preserve">Below is a more detailed view into how we would spend the $50,000 if we won the competition. </w:t>
      </w:r>
    </w:p>
    <w:p w14:paraId="1084AFB4" w14:textId="13FF219B" w:rsidR="00315D14" w:rsidRDefault="00315D14" w:rsidP="002B6C57">
      <w:pPr>
        <w:shd w:val="clear" w:color="auto" w:fill="FFFFFF"/>
        <w:tabs>
          <w:tab w:val="left" w:pos="450"/>
        </w:tabs>
        <w:rPr>
          <w:rFonts w:ascii="Arial" w:eastAsia="Times New Roman" w:hAnsi="Arial" w:cs="Arial"/>
          <w:color w:val="000000"/>
        </w:rPr>
      </w:pPr>
      <w:r>
        <w:rPr>
          <w:noProof/>
        </w:rPr>
        <w:drawing>
          <wp:anchor distT="0" distB="0" distL="114300" distR="114300" simplePos="0" relativeHeight="251659264" behindDoc="0" locked="0" layoutInCell="1" allowOverlap="1" wp14:anchorId="734E38BD" wp14:editId="3DB8F8B9">
            <wp:simplePos x="0" y="0"/>
            <wp:positionH relativeFrom="column">
              <wp:posOffset>-114300</wp:posOffset>
            </wp:positionH>
            <wp:positionV relativeFrom="paragraph">
              <wp:posOffset>79375</wp:posOffset>
            </wp:positionV>
            <wp:extent cx="5829300" cy="3369945"/>
            <wp:effectExtent l="0" t="19050" r="0" b="7810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D553587" w14:textId="77777777" w:rsidR="00315D14" w:rsidRDefault="00315D14" w:rsidP="002B6C57">
      <w:pPr>
        <w:shd w:val="clear" w:color="auto" w:fill="FFFFFF"/>
        <w:tabs>
          <w:tab w:val="left" w:pos="450"/>
        </w:tabs>
        <w:rPr>
          <w:rFonts w:ascii="Arial" w:eastAsia="Times New Roman" w:hAnsi="Arial" w:cs="Arial"/>
          <w:color w:val="000000"/>
        </w:rPr>
      </w:pPr>
    </w:p>
    <w:p w14:paraId="58F34B2B" w14:textId="77777777" w:rsidR="00315D14" w:rsidRDefault="00315D14" w:rsidP="002B6C57">
      <w:pPr>
        <w:shd w:val="clear" w:color="auto" w:fill="FFFFFF"/>
        <w:tabs>
          <w:tab w:val="left" w:pos="450"/>
        </w:tabs>
        <w:rPr>
          <w:rFonts w:ascii="Arial" w:eastAsia="Times New Roman" w:hAnsi="Arial" w:cs="Arial"/>
          <w:color w:val="000000"/>
        </w:rPr>
      </w:pPr>
    </w:p>
    <w:p w14:paraId="4644AEB4" w14:textId="0730B53B" w:rsidR="002F3C45" w:rsidRDefault="002F3C45" w:rsidP="002B6C57">
      <w:pPr>
        <w:shd w:val="clear" w:color="auto" w:fill="FFFFFF"/>
        <w:tabs>
          <w:tab w:val="left" w:pos="450"/>
        </w:tabs>
        <w:rPr>
          <w:rFonts w:ascii="Arial" w:eastAsia="Times New Roman" w:hAnsi="Arial" w:cs="Arial"/>
          <w:color w:val="000000"/>
        </w:rPr>
      </w:pPr>
    </w:p>
    <w:p w14:paraId="53EF0E06" w14:textId="77777777" w:rsidR="002F3C45" w:rsidRDefault="002F3C45" w:rsidP="002B6C57">
      <w:pPr>
        <w:shd w:val="clear" w:color="auto" w:fill="FFFFFF"/>
        <w:tabs>
          <w:tab w:val="left" w:pos="450"/>
        </w:tabs>
        <w:rPr>
          <w:rFonts w:ascii="Arial" w:eastAsia="Times New Roman" w:hAnsi="Arial" w:cs="Arial"/>
          <w:color w:val="000000"/>
        </w:rPr>
      </w:pPr>
    </w:p>
    <w:p w14:paraId="14F9E5D5" w14:textId="77777777" w:rsidR="002A4305" w:rsidRDefault="002A4305" w:rsidP="002B6C57">
      <w:pPr>
        <w:shd w:val="clear" w:color="auto" w:fill="FFFFFF"/>
        <w:tabs>
          <w:tab w:val="left" w:pos="450"/>
        </w:tabs>
        <w:rPr>
          <w:rFonts w:ascii="Arial" w:eastAsia="Times New Roman" w:hAnsi="Arial" w:cs="Arial"/>
          <w:color w:val="000000"/>
        </w:rPr>
      </w:pPr>
    </w:p>
    <w:p w14:paraId="51F2D433" w14:textId="77777777" w:rsidR="002A4305" w:rsidRDefault="002A4305" w:rsidP="002B6C57">
      <w:pPr>
        <w:shd w:val="clear" w:color="auto" w:fill="FFFFFF"/>
        <w:tabs>
          <w:tab w:val="left" w:pos="450"/>
        </w:tabs>
        <w:rPr>
          <w:rFonts w:ascii="Arial" w:eastAsia="Times New Roman" w:hAnsi="Arial" w:cs="Arial"/>
          <w:color w:val="000000"/>
        </w:rPr>
      </w:pPr>
    </w:p>
    <w:p w14:paraId="6BC38EBA" w14:textId="77777777" w:rsidR="002A4305" w:rsidRDefault="002A4305" w:rsidP="002B6C57">
      <w:pPr>
        <w:shd w:val="clear" w:color="auto" w:fill="FFFFFF"/>
        <w:tabs>
          <w:tab w:val="left" w:pos="450"/>
        </w:tabs>
        <w:rPr>
          <w:rFonts w:ascii="Arial" w:eastAsia="Times New Roman" w:hAnsi="Arial" w:cs="Arial"/>
          <w:color w:val="000000"/>
        </w:rPr>
      </w:pPr>
    </w:p>
    <w:p w14:paraId="4316C95D" w14:textId="77777777" w:rsidR="002A4305" w:rsidRDefault="002A4305" w:rsidP="002B6C57">
      <w:pPr>
        <w:shd w:val="clear" w:color="auto" w:fill="FFFFFF"/>
        <w:tabs>
          <w:tab w:val="left" w:pos="450"/>
        </w:tabs>
        <w:rPr>
          <w:rFonts w:ascii="Arial" w:eastAsia="Times New Roman" w:hAnsi="Arial" w:cs="Arial"/>
          <w:color w:val="000000"/>
        </w:rPr>
      </w:pPr>
    </w:p>
    <w:p w14:paraId="5C37DD89" w14:textId="77777777" w:rsidR="002A4305" w:rsidRDefault="002A4305" w:rsidP="002B6C57">
      <w:pPr>
        <w:shd w:val="clear" w:color="auto" w:fill="FFFFFF"/>
        <w:rPr>
          <w:rFonts w:ascii="Arial" w:eastAsia="Times New Roman" w:hAnsi="Arial" w:cs="Arial"/>
          <w:b/>
          <w:bCs/>
          <w:color w:val="000000"/>
        </w:rPr>
      </w:pPr>
    </w:p>
    <w:p w14:paraId="5CD47DCE" w14:textId="77777777" w:rsidR="00315D14" w:rsidRDefault="00315D14" w:rsidP="002B6C57">
      <w:pPr>
        <w:shd w:val="clear" w:color="auto" w:fill="FFFFFF"/>
        <w:rPr>
          <w:rFonts w:ascii="Arial" w:eastAsia="Times New Roman" w:hAnsi="Arial" w:cs="Arial"/>
          <w:b/>
          <w:bCs/>
          <w:color w:val="000000"/>
        </w:rPr>
      </w:pPr>
    </w:p>
    <w:p w14:paraId="5EEB1F20" w14:textId="77777777" w:rsidR="00315D14" w:rsidRDefault="00315D14" w:rsidP="002B6C57">
      <w:pPr>
        <w:shd w:val="clear" w:color="auto" w:fill="FFFFFF"/>
        <w:rPr>
          <w:rFonts w:ascii="Arial" w:eastAsia="Times New Roman" w:hAnsi="Arial" w:cs="Arial"/>
          <w:b/>
          <w:bCs/>
          <w:color w:val="000000"/>
        </w:rPr>
      </w:pPr>
    </w:p>
    <w:p w14:paraId="50886529" w14:textId="77777777" w:rsidR="00315D14" w:rsidRDefault="00315D14" w:rsidP="002B6C57">
      <w:pPr>
        <w:shd w:val="clear" w:color="auto" w:fill="FFFFFF"/>
        <w:rPr>
          <w:rFonts w:ascii="Arial" w:eastAsia="Times New Roman" w:hAnsi="Arial" w:cs="Arial"/>
          <w:b/>
          <w:bCs/>
          <w:color w:val="000000"/>
        </w:rPr>
      </w:pPr>
    </w:p>
    <w:p w14:paraId="2A672563" w14:textId="77777777" w:rsidR="001341AC" w:rsidRDefault="001341AC" w:rsidP="002B6C57">
      <w:pPr>
        <w:shd w:val="clear" w:color="auto" w:fill="FFFFFF"/>
        <w:rPr>
          <w:rFonts w:ascii="Arial" w:eastAsia="Times New Roman" w:hAnsi="Arial" w:cs="Arial"/>
          <w:b/>
          <w:bCs/>
          <w:color w:val="000000"/>
        </w:rPr>
      </w:pPr>
    </w:p>
    <w:p w14:paraId="663AA80F" w14:textId="77777777" w:rsidR="00CF10A2" w:rsidRDefault="00D103B7" w:rsidP="002B6C57">
      <w:pPr>
        <w:shd w:val="clear" w:color="auto" w:fill="FFFFFF"/>
        <w:rPr>
          <w:rFonts w:ascii="Arial" w:eastAsia="Times New Roman" w:hAnsi="Arial" w:cs="Arial"/>
          <w:b/>
          <w:bCs/>
          <w:color w:val="000000"/>
        </w:rPr>
      </w:pPr>
      <w:r>
        <w:rPr>
          <w:rFonts w:ascii="Arial" w:eastAsia="Times New Roman" w:hAnsi="Arial" w:cs="Arial"/>
          <w:b/>
          <w:bCs/>
          <w:color w:val="000000"/>
        </w:rPr>
        <w:t>Anything else you would like to share with us? </w:t>
      </w:r>
    </w:p>
    <w:p w14:paraId="32C7A533" w14:textId="062D418B" w:rsidR="00315D14" w:rsidRPr="00DC1C07" w:rsidRDefault="00315D14" w:rsidP="002B6C57">
      <w:pPr>
        <w:shd w:val="clear" w:color="auto" w:fill="FFFFFF"/>
        <w:rPr>
          <w:rFonts w:ascii="Arial" w:eastAsia="Times New Roman" w:hAnsi="Arial" w:cs="Arial"/>
          <w:bCs/>
        </w:rPr>
      </w:pPr>
      <w:r w:rsidRPr="00DC1C07">
        <w:rPr>
          <w:rFonts w:ascii="Arial" w:eastAsia="Times New Roman" w:hAnsi="Arial" w:cs="Arial"/>
          <w:bCs/>
        </w:rPr>
        <w:t>Although further development of inFlo’s</w:t>
      </w:r>
      <w:r w:rsidR="00561238" w:rsidRPr="00DC1C07">
        <w:rPr>
          <w:rFonts w:ascii="Arial" w:eastAsia="Times New Roman" w:hAnsi="Arial" w:cs="Arial"/>
          <w:bCs/>
        </w:rPr>
        <w:t xml:space="preserve"> software</w:t>
      </w:r>
      <w:r w:rsidRPr="00DC1C07">
        <w:rPr>
          <w:rFonts w:ascii="Arial" w:eastAsia="Times New Roman" w:hAnsi="Arial" w:cs="Arial"/>
          <w:bCs/>
        </w:rPr>
        <w:t xml:space="preserve"> is currently in progress to make the software</w:t>
      </w:r>
      <w:r w:rsidR="00561238" w:rsidRPr="00DC1C07">
        <w:rPr>
          <w:rFonts w:ascii="Arial" w:eastAsia="Times New Roman" w:hAnsi="Arial" w:cs="Arial"/>
          <w:bCs/>
        </w:rPr>
        <w:t xml:space="preserve"> market ready, </w:t>
      </w:r>
      <w:proofErr w:type="spellStart"/>
      <w:r w:rsidRPr="00DC1C07">
        <w:rPr>
          <w:rFonts w:ascii="Arial" w:eastAsia="Times New Roman" w:hAnsi="Arial" w:cs="Arial"/>
          <w:bCs/>
        </w:rPr>
        <w:t>t</w:t>
      </w:r>
      <w:proofErr w:type="spellEnd"/>
      <w:r w:rsidRPr="00DC1C07">
        <w:rPr>
          <w:rFonts w:ascii="Arial" w:eastAsia="Times New Roman" w:hAnsi="Arial" w:cs="Arial"/>
          <w:bCs/>
        </w:rPr>
        <w:t xml:space="preserve"> the present time, our prototype code for Multigraph</w:t>
      </w:r>
      <w:del w:id="59" w:author="Sean Scott" w:date="2013-10-30T11:11:00Z">
        <w:r w:rsidRPr="00DC1C07" w:rsidDel="00207BA9">
          <w:rPr>
            <w:rFonts w:ascii="Arial" w:eastAsia="Times New Roman" w:hAnsi="Arial" w:cs="Arial"/>
            <w:bCs/>
            <w:vertAlign w:val="superscript"/>
          </w:rPr>
          <w:delText>TM</w:delText>
        </w:r>
      </w:del>
      <w:r w:rsidRPr="00DC1C07">
        <w:rPr>
          <w:rFonts w:ascii="Arial" w:eastAsia="Times New Roman" w:hAnsi="Arial" w:cs="Arial"/>
          <w:bCs/>
        </w:rPr>
        <w:t xml:space="preserve"> </w:t>
      </w:r>
      <w:r w:rsidR="00561238" w:rsidRPr="00DC1C07">
        <w:rPr>
          <w:rFonts w:ascii="Arial" w:eastAsia="Times New Roman" w:hAnsi="Arial" w:cs="Arial"/>
          <w:bCs/>
        </w:rPr>
        <w:t xml:space="preserve">is </w:t>
      </w:r>
      <w:r w:rsidRPr="00DC1C07">
        <w:rPr>
          <w:rFonts w:ascii="Arial" w:eastAsia="Times New Roman" w:hAnsi="Arial" w:cs="Arial"/>
          <w:bCs/>
        </w:rPr>
        <w:t>being used in a business setting to achieve results that add value to our customers.  The following are examples of current real life uses of inFlo’s software tool, Multigraph.</w:t>
      </w:r>
    </w:p>
    <w:p w14:paraId="742F02C5" w14:textId="655E48BB" w:rsidR="00DC1C07" w:rsidRPr="00DC1C07" w:rsidRDefault="00315D14" w:rsidP="002B6C57">
      <w:pPr>
        <w:shd w:val="clear" w:color="auto" w:fill="FFFFFF"/>
        <w:rPr>
          <w:rFonts w:ascii="Arial" w:eastAsia="Times New Roman" w:hAnsi="Arial" w:cs="Arial"/>
          <w:bCs/>
        </w:rPr>
      </w:pPr>
      <w:proofErr w:type="spellStart"/>
      <w:r w:rsidRPr="00DC1C07">
        <w:rPr>
          <w:rFonts w:ascii="Arial" w:eastAsia="Times New Roman" w:hAnsi="Arial" w:cs="Arial"/>
          <w:bCs/>
        </w:rPr>
        <w:t>TurboVision</w:t>
      </w:r>
      <w:proofErr w:type="spellEnd"/>
      <w:r w:rsidRPr="00DC1C07">
        <w:rPr>
          <w:rFonts w:ascii="Arial" w:eastAsia="Times New Roman" w:hAnsi="Arial" w:cs="Arial"/>
          <w:bCs/>
        </w:rPr>
        <w:t xml:space="preserve"> Consulting Group Inc. uses initial version of Multigraph in its design of components for its power generation clients including Mitsubishi Heavy Industries, Ltd., and Doosan Heavy Industries</w:t>
      </w:r>
      <w:r w:rsidR="001341AC">
        <w:rPr>
          <w:rFonts w:ascii="Arial" w:eastAsia="Times New Roman" w:hAnsi="Arial" w:cs="Arial"/>
          <w:bCs/>
        </w:rPr>
        <w:t xml:space="preserve"> </w:t>
      </w:r>
      <w:r w:rsidRPr="00DC1C07">
        <w:rPr>
          <w:rFonts w:ascii="Arial" w:eastAsia="Times New Roman" w:hAnsi="Arial" w:cs="Arial"/>
          <w:bCs/>
        </w:rPr>
        <w:t>&amp; Con</w:t>
      </w:r>
      <w:r w:rsidR="00DC1C07" w:rsidRPr="00DC1C07">
        <w:rPr>
          <w:rFonts w:ascii="Arial" w:eastAsia="Times New Roman" w:hAnsi="Arial" w:cs="Arial"/>
          <w:bCs/>
        </w:rPr>
        <w:t>struction Co., Ltd.  The following is a use-case scenario with the prototype code and interface</w:t>
      </w:r>
    </w:p>
    <w:p w14:paraId="4A166DA1" w14:textId="33BB2170" w:rsidR="00DC1C07" w:rsidRDefault="00DC1C07" w:rsidP="00DC1C07">
      <w:pPr>
        <w:spacing w:after="120" w:line="240" w:lineRule="auto"/>
        <w:jc w:val="both"/>
        <w:rPr>
          <w:rFonts w:ascii="Arial" w:hAnsi="Arial" w:cs="Arial"/>
          <w:b/>
          <w:u w:val="single"/>
        </w:rPr>
      </w:pPr>
      <w:proofErr w:type="gramStart"/>
      <w:r w:rsidRPr="00DC1C07">
        <w:rPr>
          <w:rFonts w:ascii="Arial" w:hAnsi="Arial" w:cs="Arial"/>
          <w:b/>
          <w:u w:val="single"/>
        </w:rPr>
        <w:t>Successful Beta testing of</w:t>
      </w:r>
      <w:ins w:id="60" w:author="Sean Scott" w:date="2013-10-30T11:12:00Z">
        <w:r w:rsidR="00207BA9">
          <w:rPr>
            <w:rFonts w:ascii="Arial" w:hAnsi="Arial" w:cs="Arial"/>
            <w:b/>
            <w:u w:val="single"/>
          </w:rPr>
          <w:t xml:space="preserve"> the prototype for</w:t>
        </w:r>
      </w:ins>
      <w:r w:rsidRPr="00DC1C07">
        <w:rPr>
          <w:rFonts w:ascii="Arial" w:hAnsi="Arial" w:cs="Arial"/>
          <w:b/>
          <w:u w:val="single"/>
        </w:rPr>
        <w:t xml:space="preserve"> inFlo’s software, Multigraph</w:t>
      </w:r>
      <w:del w:id="61" w:author="Sean Scott" w:date="2013-10-30T11:11:00Z">
        <w:r w:rsidRPr="00DC1C07" w:rsidDel="00207BA9">
          <w:rPr>
            <w:rFonts w:ascii="Arial" w:hAnsi="Arial" w:cs="Arial"/>
            <w:b/>
            <w:u w:val="single"/>
            <w:vertAlign w:val="superscript"/>
          </w:rPr>
          <w:delText>TM</w:delText>
        </w:r>
      </w:del>
      <w:r w:rsidRPr="00DC1C07">
        <w:rPr>
          <w:rFonts w:ascii="Arial" w:hAnsi="Arial" w:cs="Arial"/>
          <w:b/>
          <w:u w:val="single"/>
        </w:rPr>
        <w:t xml:space="preserve">, by </w:t>
      </w:r>
      <w:proofErr w:type="spellStart"/>
      <w:r w:rsidRPr="00DC1C07">
        <w:rPr>
          <w:rFonts w:ascii="Arial" w:hAnsi="Arial" w:cs="Arial"/>
          <w:b/>
          <w:u w:val="single"/>
        </w:rPr>
        <w:t>TurboVision</w:t>
      </w:r>
      <w:proofErr w:type="spellEnd"/>
      <w:r w:rsidRPr="00DC1C07">
        <w:rPr>
          <w:rFonts w:ascii="Arial" w:hAnsi="Arial" w:cs="Arial"/>
          <w:b/>
          <w:u w:val="single"/>
        </w:rPr>
        <w:t xml:space="preserve"> Consulting Group, Inc.</w:t>
      </w:r>
      <w:proofErr w:type="gramEnd"/>
    </w:p>
    <w:p w14:paraId="0C6A6AFF" w14:textId="77777777" w:rsidR="00DC1C07" w:rsidRPr="00DC1C07" w:rsidRDefault="00DC1C07" w:rsidP="00DC1C07">
      <w:pPr>
        <w:spacing w:after="120" w:line="240" w:lineRule="auto"/>
        <w:jc w:val="both"/>
        <w:rPr>
          <w:rFonts w:ascii="Arial" w:hAnsi="Arial" w:cs="Arial"/>
          <w:b/>
          <w:u w:val="single"/>
        </w:rPr>
      </w:pPr>
    </w:p>
    <w:p w14:paraId="59789EA4" w14:textId="3E159CE8" w:rsidR="00DC1C07" w:rsidRPr="00DC1C07" w:rsidRDefault="00DC1C07" w:rsidP="00DC1C07">
      <w:pPr>
        <w:spacing w:after="120" w:line="240" w:lineRule="auto"/>
        <w:ind w:firstLine="720"/>
        <w:jc w:val="both"/>
        <w:rPr>
          <w:rFonts w:ascii="Arial" w:hAnsi="Arial" w:cs="Arial"/>
        </w:rPr>
      </w:pPr>
      <w:proofErr w:type="gramStart"/>
      <w:r w:rsidRPr="00DC1C07">
        <w:rPr>
          <w:rFonts w:ascii="Arial" w:hAnsi="Arial" w:cs="Arial"/>
        </w:rPr>
        <w:t>inFlo’s</w:t>
      </w:r>
      <w:proofErr w:type="gramEnd"/>
      <w:r w:rsidRPr="00DC1C07">
        <w:rPr>
          <w:rFonts w:ascii="Arial" w:hAnsi="Arial" w:cs="Arial"/>
        </w:rPr>
        <w:t xml:space="preserve"> software tool, </w:t>
      </w:r>
      <w:proofErr w:type="spellStart"/>
      <w:r w:rsidRPr="00DC1C07">
        <w:rPr>
          <w:rFonts w:ascii="Arial" w:hAnsi="Arial" w:cs="Arial"/>
        </w:rPr>
        <w:t>MultiGraph</w:t>
      </w:r>
      <w:proofErr w:type="spellEnd"/>
      <w:del w:id="62" w:author="Sean Scott" w:date="2013-10-30T11:12:00Z">
        <w:r w:rsidRPr="00DC1C07" w:rsidDel="00207BA9">
          <w:rPr>
            <w:rFonts w:ascii="Arial" w:hAnsi="Arial" w:cs="Arial"/>
            <w:vertAlign w:val="superscript"/>
          </w:rPr>
          <w:delText>TM</w:delText>
        </w:r>
      </w:del>
      <w:r w:rsidRPr="00DC1C07">
        <w:rPr>
          <w:rFonts w:ascii="Arial" w:hAnsi="Arial" w:cs="Arial"/>
        </w:rPr>
        <w:t xml:space="preserve">, has been used extensively and quite successfully in many projects at </w:t>
      </w:r>
      <w:proofErr w:type="spellStart"/>
      <w:r w:rsidRPr="00DC1C07">
        <w:rPr>
          <w:rFonts w:ascii="Arial" w:hAnsi="Arial" w:cs="Arial"/>
        </w:rPr>
        <w:t>TurboVision</w:t>
      </w:r>
      <w:proofErr w:type="spellEnd"/>
      <w:r w:rsidRPr="00DC1C07">
        <w:rPr>
          <w:rFonts w:ascii="Arial" w:hAnsi="Arial" w:cs="Arial"/>
        </w:rPr>
        <w:t xml:space="preserve">. A typical example is in </w:t>
      </w:r>
      <w:proofErr w:type="spellStart"/>
      <w:r w:rsidRPr="00DC1C07">
        <w:rPr>
          <w:rFonts w:ascii="Arial" w:hAnsi="Arial" w:cs="Arial"/>
        </w:rPr>
        <w:t>TurboVision</w:t>
      </w:r>
      <w:proofErr w:type="spellEnd"/>
      <w:r w:rsidRPr="00DC1C07">
        <w:rPr>
          <w:rFonts w:ascii="Arial" w:hAnsi="Arial" w:cs="Arial"/>
        </w:rPr>
        <w:t xml:space="preserve"> Consulting Group, Inc. (</w:t>
      </w:r>
      <w:proofErr w:type="spellStart"/>
      <w:r w:rsidRPr="00DC1C07">
        <w:rPr>
          <w:rFonts w:ascii="Arial" w:hAnsi="Arial" w:cs="Arial"/>
        </w:rPr>
        <w:t>TurboVision</w:t>
      </w:r>
      <w:proofErr w:type="spellEnd"/>
      <w:r w:rsidRPr="00DC1C07">
        <w:rPr>
          <w:rFonts w:ascii="Arial" w:hAnsi="Arial" w:cs="Arial"/>
        </w:rPr>
        <w:t xml:space="preserve">) </w:t>
      </w:r>
      <w:proofErr w:type="gramStart"/>
      <w:r w:rsidRPr="00DC1C07">
        <w:rPr>
          <w:rFonts w:ascii="Arial" w:hAnsi="Arial" w:cs="Arial"/>
        </w:rPr>
        <w:t>engineers</w:t>
      </w:r>
      <w:proofErr w:type="gramEnd"/>
      <w:r w:rsidRPr="00DC1C07">
        <w:rPr>
          <w:rFonts w:ascii="Arial" w:hAnsi="Arial" w:cs="Arial"/>
        </w:rPr>
        <w:t xml:space="preserve"> re-analysis of NASA airfoil cascade data. Over 50 different airfoil types were tested by NASA to determine their lift and drag at hundreds of different operating conditions. Traditionally this data is used by segregating it into different classes of similar airfoil shapes and correlating the data for each class. This works well f</w:t>
      </w:r>
      <w:bookmarkStart w:id="63" w:name="_GoBack"/>
      <w:bookmarkEnd w:id="63"/>
      <w:r w:rsidRPr="00DC1C07">
        <w:rPr>
          <w:rFonts w:ascii="Arial" w:hAnsi="Arial" w:cs="Arial"/>
        </w:rPr>
        <w:t xml:space="preserve">or interpolating within existing testing, but the approach is useless when analyzing new airfoil shapes. Thus, predicting the performance of new advanced airfoil shapes requires either expensive testing or a huge amount of running of computational fluid dynamics codes, which is time consuming and quite computationally expensive. To avoid these two expensive alternatives, </w:t>
      </w:r>
      <w:proofErr w:type="spellStart"/>
      <w:r w:rsidRPr="00DC1C07">
        <w:rPr>
          <w:rFonts w:ascii="Arial" w:hAnsi="Arial" w:cs="Arial"/>
        </w:rPr>
        <w:t>TurboVision</w:t>
      </w:r>
      <w:proofErr w:type="spellEnd"/>
      <w:r w:rsidRPr="00DC1C07">
        <w:rPr>
          <w:rFonts w:ascii="Arial" w:hAnsi="Arial" w:cs="Arial"/>
        </w:rPr>
        <w:t xml:space="preserve"> successfully utilized inFlo’s software tool, </w:t>
      </w:r>
      <w:proofErr w:type="spellStart"/>
      <w:r w:rsidRPr="00DC1C07">
        <w:rPr>
          <w:rFonts w:ascii="Arial" w:hAnsi="Arial" w:cs="Arial"/>
        </w:rPr>
        <w:t>MultiGraph</w:t>
      </w:r>
      <w:proofErr w:type="spellEnd"/>
      <w:del w:id="64" w:author="Sean Scott" w:date="2013-10-30T11:12:00Z">
        <w:r w:rsidRPr="00DC1C07" w:rsidDel="00207BA9">
          <w:rPr>
            <w:rFonts w:ascii="Arial" w:hAnsi="Arial" w:cs="Arial"/>
            <w:vertAlign w:val="superscript"/>
          </w:rPr>
          <w:delText>TM</w:delText>
        </w:r>
      </w:del>
      <w:r w:rsidRPr="00DC1C07">
        <w:rPr>
          <w:rFonts w:ascii="Arial" w:hAnsi="Arial" w:cs="Arial"/>
        </w:rPr>
        <w:t xml:space="preserve">, to develop a single model that explained </w:t>
      </w:r>
      <w:r w:rsidRPr="00DC1C07">
        <w:rPr>
          <w:rFonts w:ascii="Arial" w:hAnsi="Arial" w:cs="Arial"/>
          <w:b/>
          <w:i/>
          <w:u w:val="single"/>
        </w:rPr>
        <w:t>all</w:t>
      </w:r>
      <w:r w:rsidRPr="00DC1C07">
        <w:rPr>
          <w:rFonts w:ascii="Arial" w:hAnsi="Arial" w:cs="Arial"/>
        </w:rPr>
        <w:t xml:space="preserve"> the data exceptionally well, which then allowed </w:t>
      </w:r>
      <w:proofErr w:type="spellStart"/>
      <w:r w:rsidRPr="00DC1C07">
        <w:rPr>
          <w:rFonts w:ascii="Arial" w:hAnsi="Arial" w:cs="Arial"/>
        </w:rPr>
        <w:t>TurboVision</w:t>
      </w:r>
      <w:proofErr w:type="spellEnd"/>
      <w:r w:rsidRPr="00DC1C07">
        <w:rPr>
          <w:rFonts w:ascii="Arial" w:hAnsi="Arial" w:cs="Arial"/>
        </w:rPr>
        <w:t xml:space="preserve"> engineers to predict the performance of new airfoil shapes </w:t>
      </w:r>
      <w:r w:rsidRPr="00DC1C07">
        <w:rPr>
          <w:rFonts w:ascii="Arial" w:hAnsi="Arial" w:cs="Arial"/>
          <w:b/>
          <w:u w:val="single"/>
        </w:rPr>
        <w:t>at a fraction of the cost and time of traditional methods</w:t>
      </w:r>
      <w:r w:rsidRPr="00DC1C07">
        <w:rPr>
          <w:rFonts w:ascii="Arial" w:hAnsi="Arial" w:cs="Arial"/>
        </w:rPr>
        <w:t xml:space="preserve">. </w:t>
      </w:r>
      <w:proofErr w:type="gramStart"/>
      <w:r w:rsidRPr="00DC1C07">
        <w:rPr>
          <w:rFonts w:ascii="Arial" w:hAnsi="Arial" w:cs="Arial"/>
        </w:rPr>
        <w:t>inFlo’s</w:t>
      </w:r>
      <w:proofErr w:type="gramEnd"/>
      <w:r w:rsidRPr="00DC1C07">
        <w:rPr>
          <w:rFonts w:ascii="Arial" w:hAnsi="Arial" w:cs="Arial"/>
        </w:rPr>
        <w:t xml:space="preserve"> software tool, </w:t>
      </w:r>
      <w:proofErr w:type="spellStart"/>
      <w:r w:rsidRPr="00DC1C07">
        <w:rPr>
          <w:rFonts w:ascii="Arial" w:hAnsi="Arial" w:cs="Arial"/>
        </w:rPr>
        <w:t>MultiGraph</w:t>
      </w:r>
      <w:r w:rsidRPr="00DC1C07">
        <w:rPr>
          <w:rFonts w:ascii="Arial" w:hAnsi="Arial" w:cs="Arial"/>
          <w:vertAlign w:val="superscript"/>
        </w:rPr>
        <w:t>TM</w:t>
      </w:r>
      <w:proofErr w:type="spellEnd"/>
      <w:r w:rsidRPr="00DC1C07">
        <w:rPr>
          <w:rFonts w:ascii="Arial" w:hAnsi="Arial" w:cs="Arial"/>
        </w:rPr>
        <w:t xml:space="preserve">, allowed </w:t>
      </w:r>
      <w:proofErr w:type="spellStart"/>
      <w:r w:rsidRPr="00DC1C07">
        <w:rPr>
          <w:rFonts w:ascii="Arial" w:hAnsi="Arial" w:cs="Arial"/>
        </w:rPr>
        <w:t>TurboVision</w:t>
      </w:r>
      <w:proofErr w:type="spellEnd"/>
      <w:r w:rsidRPr="00DC1C07">
        <w:rPr>
          <w:rFonts w:ascii="Arial" w:hAnsi="Arial" w:cs="Arial"/>
        </w:rPr>
        <w:t xml:space="preserve"> engineers to quickly construct dozens of new parameters that described the various airfoil shapes in new terms and allowed us to quickly evaluate which of those parameters (or combination of parameters) could explain the performance of all the cascades. The model derived from this study was imbedded in several of </w:t>
      </w:r>
      <w:proofErr w:type="spellStart"/>
      <w:r w:rsidRPr="00DC1C07">
        <w:rPr>
          <w:rFonts w:ascii="Arial" w:hAnsi="Arial" w:cs="Arial"/>
        </w:rPr>
        <w:t>TurboVision’s</w:t>
      </w:r>
      <w:proofErr w:type="spellEnd"/>
      <w:r w:rsidRPr="00DC1C07">
        <w:rPr>
          <w:rFonts w:ascii="Arial" w:hAnsi="Arial" w:cs="Arial"/>
        </w:rPr>
        <w:t xml:space="preserve"> preliminary design codes which gives have given </w:t>
      </w:r>
      <w:proofErr w:type="spellStart"/>
      <w:r w:rsidRPr="00DC1C07">
        <w:rPr>
          <w:rFonts w:ascii="Arial" w:hAnsi="Arial" w:cs="Arial"/>
        </w:rPr>
        <w:t>TurboVision</w:t>
      </w:r>
      <w:proofErr w:type="spellEnd"/>
      <w:r w:rsidRPr="00DC1C07">
        <w:rPr>
          <w:rFonts w:ascii="Arial" w:hAnsi="Arial" w:cs="Arial"/>
        </w:rPr>
        <w:t xml:space="preserve"> a cost/time advantage when designing axial flow compressors over its competitors.</w:t>
      </w:r>
    </w:p>
    <w:p w14:paraId="053AA820" w14:textId="77777777" w:rsidR="005F35F9" w:rsidRPr="005F35F9" w:rsidRDefault="005F35F9" w:rsidP="002B6C57">
      <w:pPr>
        <w:shd w:val="clear" w:color="auto" w:fill="FFFFFF"/>
        <w:rPr>
          <w:rFonts w:ascii="Arial" w:eastAsia="Times New Roman" w:hAnsi="Arial" w:cs="Arial"/>
          <w:color w:val="008000"/>
        </w:rPr>
      </w:pPr>
    </w:p>
    <w:sectPr w:rsidR="005F35F9" w:rsidRPr="005F35F9" w:rsidSect="002A4305">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06262" w14:textId="77777777" w:rsidR="002C184E" w:rsidRDefault="002C184E" w:rsidP="0038553D">
      <w:pPr>
        <w:spacing w:after="0" w:line="240" w:lineRule="auto"/>
      </w:pPr>
      <w:r>
        <w:separator/>
      </w:r>
    </w:p>
  </w:endnote>
  <w:endnote w:type="continuationSeparator" w:id="0">
    <w:p w14:paraId="66169187" w14:textId="77777777" w:rsidR="002C184E" w:rsidRDefault="002C184E" w:rsidP="0038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699C9" w14:textId="77777777" w:rsidR="007C201F" w:rsidRDefault="007C201F" w:rsidP="003645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DF719F" w14:textId="77777777" w:rsidR="007C201F" w:rsidRDefault="007C201F" w:rsidP="007C20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F7CD" w14:textId="77777777" w:rsidR="007C201F" w:rsidRDefault="007C201F" w:rsidP="003645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7BA9">
      <w:rPr>
        <w:rStyle w:val="PageNumber"/>
        <w:noProof/>
      </w:rPr>
      <w:t>13</w:t>
    </w:r>
    <w:r>
      <w:rPr>
        <w:rStyle w:val="PageNumber"/>
      </w:rPr>
      <w:fldChar w:fldCharType="end"/>
    </w:r>
  </w:p>
  <w:p w14:paraId="5DDD95AD" w14:textId="77777777" w:rsidR="007C201F" w:rsidRDefault="007C201F" w:rsidP="007C201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70F3" w14:textId="77777777" w:rsidR="002C184E" w:rsidRDefault="002C184E" w:rsidP="0038553D">
      <w:pPr>
        <w:spacing w:after="0" w:line="240" w:lineRule="auto"/>
      </w:pPr>
      <w:r>
        <w:separator/>
      </w:r>
    </w:p>
  </w:footnote>
  <w:footnote w:type="continuationSeparator" w:id="0">
    <w:p w14:paraId="1D326795" w14:textId="77777777" w:rsidR="002C184E" w:rsidRDefault="002C184E" w:rsidP="0038553D">
      <w:pPr>
        <w:spacing w:after="0" w:line="240" w:lineRule="auto"/>
      </w:pPr>
      <w:r>
        <w:continuationSeparator/>
      </w:r>
    </w:p>
  </w:footnote>
  <w:footnote w:id="1">
    <w:p w14:paraId="478DA4FA" w14:textId="5E8B4BE9" w:rsidR="001341AC" w:rsidRPr="0038553D" w:rsidRDefault="001341AC" w:rsidP="0038553D">
      <w:pPr>
        <w:pStyle w:val="FootnoteText"/>
      </w:pPr>
      <w:r>
        <w:rPr>
          <w:rStyle w:val="FootnoteReference"/>
        </w:rPr>
        <w:footnoteRef/>
      </w:r>
      <w:r>
        <w:t xml:space="preserve"> Press, Gil</w:t>
      </w:r>
      <w:r w:rsidRPr="0038553D">
        <w:t>. "</w:t>
      </w:r>
      <w:r>
        <w:t>Top Ten Big Data Pure-Plays</w:t>
      </w:r>
      <w:proofErr w:type="gramStart"/>
      <w:r w:rsidRPr="0038553D">
        <w:t>. "</w:t>
      </w:r>
      <w:proofErr w:type="gramEnd"/>
      <w:r w:rsidRPr="0038553D">
        <w:t> </w:t>
      </w:r>
      <w:r>
        <w:rPr>
          <w:u w:val="single"/>
        </w:rPr>
        <w:t>Forbes.com</w:t>
      </w:r>
      <w:r w:rsidRPr="0038553D">
        <w:t xml:space="preserve">. </w:t>
      </w:r>
      <w:r>
        <w:t>February 22, 2013</w:t>
      </w:r>
      <w:r w:rsidRPr="0038553D">
        <w:t xml:space="preserve">. </w:t>
      </w:r>
      <w:r>
        <w:t>Retrieved September 5</w:t>
      </w:r>
      <w:proofErr w:type="gramStart"/>
      <w:r>
        <w:t>,2013</w:t>
      </w:r>
      <w:proofErr w:type="gramEnd"/>
      <w:r>
        <w:t>.</w:t>
      </w:r>
    </w:p>
    <w:p w14:paraId="1FFEE63C" w14:textId="77777777" w:rsidR="001341AC" w:rsidRDefault="001341A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4A9"/>
    <w:multiLevelType w:val="hybridMultilevel"/>
    <w:tmpl w:val="AABA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B7"/>
    <w:rsid w:val="000044A8"/>
    <w:rsid w:val="00026F45"/>
    <w:rsid w:val="00082C1A"/>
    <w:rsid w:val="0009615C"/>
    <w:rsid w:val="000C7DDF"/>
    <w:rsid w:val="000E7060"/>
    <w:rsid w:val="00102118"/>
    <w:rsid w:val="00104535"/>
    <w:rsid w:val="00104A05"/>
    <w:rsid w:val="001341AC"/>
    <w:rsid w:val="00143C19"/>
    <w:rsid w:val="001607BE"/>
    <w:rsid w:val="001719B5"/>
    <w:rsid w:val="00177C1E"/>
    <w:rsid w:val="001F53CC"/>
    <w:rsid w:val="00207BA9"/>
    <w:rsid w:val="00213448"/>
    <w:rsid w:val="00214CA3"/>
    <w:rsid w:val="00242F1C"/>
    <w:rsid w:val="00285401"/>
    <w:rsid w:val="002A2812"/>
    <w:rsid w:val="002A4305"/>
    <w:rsid w:val="002B6C57"/>
    <w:rsid w:val="002C184E"/>
    <w:rsid w:val="002C4875"/>
    <w:rsid w:val="002F3C45"/>
    <w:rsid w:val="00315D14"/>
    <w:rsid w:val="0034739D"/>
    <w:rsid w:val="00354F0A"/>
    <w:rsid w:val="00357ABC"/>
    <w:rsid w:val="003633A3"/>
    <w:rsid w:val="0038553D"/>
    <w:rsid w:val="00391093"/>
    <w:rsid w:val="00392A1C"/>
    <w:rsid w:val="003B5843"/>
    <w:rsid w:val="004A3A1B"/>
    <w:rsid w:val="004D0901"/>
    <w:rsid w:val="00561238"/>
    <w:rsid w:val="00566DE2"/>
    <w:rsid w:val="005803D2"/>
    <w:rsid w:val="005F14F8"/>
    <w:rsid w:val="005F35F9"/>
    <w:rsid w:val="005F486E"/>
    <w:rsid w:val="006331C9"/>
    <w:rsid w:val="00635806"/>
    <w:rsid w:val="00642F43"/>
    <w:rsid w:val="006621AA"/>
    <w:rsid w:val="00726293"/>
    <w:rsid w:val="00741C7F"/>
    <w:rsid w:val="00762F17"/>
    <w:rsid w:val="00787F38"/>
    <w:rsid w:val="007C201F"/>
    <w:rsid w:val="007E30D1"/>
    <w:rsid w:val="007E46D3"/>
    <w:rsid w:val="007E6695"/>
    <w:rsid w:val="00802E02"/>
    <w:rsid w:val="00831EC2"/>
    <w:rsid w:val="00836482"/>
    <w:rsid w:val="00850B4B"/>
    <w:rsid w:val="008A0290"/>
    <w:rsid w:val="00904DBC"/>
    <w:rsid w:val="00915CA0"/>
    <w:rsid w:val="00931890"/>
    <w:rsid w:val="0094756D"/>
    <w:rsid w:val="009933FF"/>
    <w:rsid w:val="009B6DF4"/>
    <w:rsid w:val="009E1801"/>
    <w:rsid w:val="00A07574"/>
    <w:rsid w:val="00B109E7"/>
    <w:rsid w:val="00B2368D"/>
    <w:rsid w:val="00B3432D"/>
    <w:rsid w:val="00BA5B0A"/>
    <w:rsid w:val="00BB5A8B"/>
    <w:rsid w:val="00BD6BED"/>
    <w:rsid w:val="00BF265E"/>
    <w:rsid w:val="00C30FA7"/>
    <w:rsid w:val="00C7130D"/>
    <w:rsid w:val="00C84EBE"/>
    <w:rsid w:val="00C976BF"/>
    <w:rsid w:val="00CB3925"/>
    <w:rsid w:val="00CB48CF"/>
    <w:rsid w:val="00CD1838"/>
    <w:rsid w:val="00CD259B"/>
    <w:rsid w:val="00CF10A2"/>
    <w:rsid w:val="00CF32EB"/>
    <w:rsid w:val="00D03904"/>
    <w:rsid w:val="00D04AB9"/>
    <w:rsid w:val="00D061BA"/>
    <w:rsid w:val="00D103B7"/>
    <w:rsid w:val="00D92708"/>
    <w:rsid w:val="00DC1C07"/>
    <w:rsid w:val="00DC446E"/>
    <w:rsid w:val="00E04DC2"/>
    <w:rsid w:val="00E05D0A"/>
    <w:rsid w:val="00E35F73"/>
    <w:rsid w:val="00E66C56"/>
    <w:rsid w:val="00E77360"/>
    <w:rsid w:val="00EE31FF"/>
    <w:rsid w:val="00EE6113"/>
    <w:rsid w:val="00EF6147"/>
    <w:rsid w:val="00F0096B"/>
    <w:rsid w:val="00F120BF"/>
    <w:rsid w:val="00F12B29"/>
    <w:rsid w:val="00F53431"/>
    <w:rsid w:val="00F576D2"/>
    <w:rsid w:val="00FD2484"/>
    <w:rsid w:val="00FF35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D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3B7"/>
  </w:style>
  <w:style w:type="character" w:styleId="Hyperlink">
    <w:name w:val="Hyperlink"/>
    <w:basedOn w:val="DefaultParagraphFont"/>
    <w:uiPriority w:val="99"/>
    <w:unhideWhenUsed/>
    <w:rsid w:val="00D103B7"/>
    <w:rPr>
      <w:color w:val="0000FF"/>
      <w:u w:val="single"/>
    </w:rPr>
  </w:style>
  <w:style w:type="paragraph" w:styleId="FootnoteText">
    <w:name w:val="footnote text"/>
    <w:basedOn w:val="Normal"/>
    <w:link w:val="FootnoteTextChar"/>
    <w:uiPriority w:val="99"/>
    <w:unhideWhenUsed/>
    <w:rsid w:val="0038553D"/>
    <w:pPr>
      <w:spacing w:after="0" w:line="240" w:lineRule="auto"/>
    </w:pPr>
    <w:rPr>
      <w:sz w:val="24"/>
      <w:szCs w:val="24"/>
    </w:rPr>
  </w:style>
  <w:style w:type="character" w:customStyle="1" w:styleId="FootnoteTextChar">
    <w:name w:val="Footnote Text Char"/>
    <w:basedOn w:val="DefaultParagraphFont"/>
    <w:link w:val="FootnoteText"/>
    <w:uiPriority w:val="99"/>
    <w:rsid w:val="0038553D"/>
    <w:rPr>
      <w:rFonts w:eastAsiaTheme="minorHAnsi"/>
    </w:rPr>
  </w:style>
  <w:style w:type="character" w:styleId="FootnoteReference">
    <w:name w:val="footnote reference"/>
    <w:basedOn w:val="DefaultParagraphFont"/>
    <w:uiPriority w:val="99"/>
    <w:unhideWhenUsed/>
    <w:rsid w:val="0038553D"/>
    <w:rPr>
      <w:vertAlign w:val="superscript"/>
    </w:rPr>
  </w:style>
  <w:style w:type="paragraph" w:styleId="Header">
    <w:name w:val="header"/>
    <w:basedOn w:val="Normal"/>
    <w:link w:val="HeaderChar"/>
    <w:uiPriority w:val="99"/>
    <w:unhideWhenUsed/>
    <w:rsid w:val="00FF35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5D9"/>
    <w:rPr>
      <w:rFonts w:eastAsiaTheme="minorHAnsi"/>
      <w:sz w:val="22"/>
      <w:szCs w:val="22"/>
    </w:rPr>
  </w:style>
  <w:style w:type="paragraph" w:styleId="Footer">
    <w:name w:val="footer"/>
    <w:basedOn w:val="Normal"/>
    <w:link w:val="FooterChar"/>
    <w:uiPriority w:val="99"/>
    <w:unhideWhenUsed/>
    <w:rsid w:val="00FF35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5D9"/>
    <w:rPr>
      <w:rFonts w:eastAsiaTheme="minorHAnsi"/>
      <w:sz w:val="22"/>
      <w:szCs w:val="22"/>
    </w:rPr>
  </w:style>
  <w:style w:type="paragraph" w:styleId="ListParagraph">
    <w:name w:val="List Paragraph"/>
    <w:basedOn w:val="Normal"/>
    <w:uiPriority w:val="34"/>
    <w:qFormat/>
    <w:rsid w:val="00315D14"/>
    <w:pPr>
      <w:ind w:left="720"/>
      <w:contextualSpacing/>
    </w:pPr>
  </w:style>
  <w:style w:type="paragraph" w:styleId="BalloonText">
    <w:name w:val="Balloon Text"/>
    <w:basedOn w:val="Normal"/>
    <w:link w:val="BalloonTextChar"/>
    <w:uiPriority w:val="99"/>
    <w:semiHidden/>
    <w:unhideWhenUsed/>
    <w:rsid w:val="00315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D14"/>
    <w:rPr>
      <w:rFonts w:ascii="Lucida Grande" w:eastAsiaTheme="minorHAnsi" w:hAnsi="Lucida Grande" w:cs="Lucida Grande"/>
      <w:sz w:val="18"/>
      <w:szCs w:val="18"/>
    </w:rPr>
  </w:style>
  <w:style w:type="paragraph" w:styleId="NoSpacing">
    <w:name w:val="No Spacing"/>
    <w:uiPriority w:val="1"/>
    <w:qFormat/>
    <w:rsid w:val="007E6695"/>
    <w:rPr>
      <w:rFonts w:eastAsiaTheme="minorHAnsi"/>
      <w:sz w:val="22"/>
      <w:szCs w:val="22"/>
    </w:rPr>
  </w:style>
  <w:style w:type="character" w:styleId="PageNumber">
    <w:name w:val="page number"/>
    <w:basedOn w:val="DefaultParagraphFont"/>
    <w:uiPriority w:val="99"/>
    <w:semiHidden/>
    <w:unhideWhenUsed/>
    <w:rsid w:val="007C20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B7"/>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3B7"/>
  </w:style>
  <w:style w:type="character" w:styleId="Hyperlink">
    <w:name w:val="Hyperlink"/>
    <w:basedOn w:val="DefaultParagraphFont"/>
    <w:uiPriority w:val="99"/>
    <w:unhideWhenUsed/>
    <w:rsid w:val="00D103B7"/>
    <w:rPr>
      <w:color w:val="0000FF"/>
      <w:u w:val="single"/>
    </w:rPr>
  </w:style>
  <w:style w:type="paragraph" w:styleId="FootnoteText">
    <w:name w:val="footnote text"/>
    <w:basedOn w:val="Normal"/>
    <w:link w:val="FootnoteTextChar"/>
    <w:uiPriority w:val="99"/>
    <w:unhideWhenUsed/>
    <w:rsid w:val="0038553D"/>
    <w:pPr>
      <w:spacing w:after="0" w:line="240" w:lineRule="auto"/>
    </w:pPr>
    <w:rPr>
      <w:sz w:val="24"/>
      <w:szCs w:val="24"/>
    </w:rPr>
  </w:style>
  <w:style w:type="character" w:customStyle="1" w:styleId="FootnoteTextChar">
    <w:name w:val="Footnote Text Char"/>
    <w:basedOn w:val="DefaultParagraphFont"/>
    <w:link w:val="FootnoteText"/>
    <w:uiPriority w:val="99"/>
    <w:rsid w:val="0038553D"/>
    <w:rPr>
      <w:rFonts w:eastAsiaTheme="minorHAnsi"/>
    </w:rPr>
  </w:style>
  <w:style w:type="character" w:styleId="FootnoteReference">
    <w:name w:val="footnote reference"/>
    <w:basedOn w:val="DefaultParagraphFont"/>
    <w:uiPriority w:val="99"/>
    <w:unhideWhenUsed/>
    <w:rsid w:val="0038553D"/>
    <w:rPr>
      <w:vertAlign w:val="superscript"/>
    </w:rPr>
  </w:style>
  <w:style w:type="paragraph" w:styleId="Header">
    <w:name w:val="header"/>
    <w:basedOn w:val="Normal"/>
    <w:link w:val="HeaderChar"/>
    <w:uiPriority w:val="99"/>
    <w:unhideWhenUsed/>
    <w:rsid w:val="00FF35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5D9"/>
    <w:rPr>
      <w:rFonts w:eastAsiaTheme="minorHAnsi"/>
      <w:sz w:val="22"/>
      <w:szCs w:val="22"/>
    </w:rPr>
  </w:style>
  <w:style w:type="paragraph" w:styleId="Footer">
    <w:name w:val="footer"/>
    <w:basedOn w:val="Normal"/>
    <w:link w:val="FooterChar"/>
    <w:uiPriority w:val="99"/>
    <w:unhideWhenUsed/>
    <w:rsid w:val="00FF35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5D9"/>
    <w:rPr>
      <w:rFonts w:eastAsiaTheme="minorHAnsi"/>
      <w:sz w:val="22"/>
      <w:szCs w:val="22"/>
    </w:rPr>
  </w:style>
  <w:style w:type="paragraph" w:styleId="ListParagraph">
    <w:name w:val="List Paragraph"/>
    <w:basedOn w:val="Normal"/>
    <w:uiPriority w:val="34"/>
    <w:qFormat/>
    <w:rsid w:val="00315D14"/>
    <w:pPr>
      <w:ind w:left="720"/>
      <w:contextualSpacing/>
    </w:pPr>
  </w:style>
  <w:style w:type="paragraph" w:styleId="BalloonText">
    <w:name w:val="Balloon Text"/>
    <w:basedOn w:val="Normal"/>
    <w:link w:val="BalloonTextChar"/>
    <w:uiPriority w:val="99"/>
    <w:semiHidden/>
    <w:unhideWhenUsed/>
    <w:rsid w:val="00315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D14"/>
    <w:rPr>
      <w:rFonts w:ascii="Lucida Grande" w:eastAsiaTheme="minorHAnsi" w:hAnsi="Lucida Grande" w:cs="Lucida Grande"/>
      <w:sz w:val="18"/>
      <w:szCs w:val="18"/>
    </w:rPr>
  </w:style>
  <w:style w:type="paragraph" w:styleId="NoSpacing">
    <w:name w:val="No Spacing"/>
    <w:uiPriority w:val="1"/>
    <w:qFormat/>
    <w:rsid w:val="007E6695"/>
    <w:rPr>
      <w:rFonts w:eastAsiaTheme="minorHAnsi"/>
      <w:sz w:val="22"/>
      <w:szCs w:val="22"/>
    </w:rPr>
  </w:style>
  <w:style w:type="character" w:styleId="PageNumber">
    <w:name w:val="page number"/>
    <w:basedOn w:val="DefaultParagraphFont"/>
    <w:uiPriority w:val="99"/>
    <w:semiHidden/>
    <w:unhideWhenUsed/>
    <w:rsid w:val="007C2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02377">
      <w:bodyDiv w:val="1"/>
      <w:marLeft w:val="0"/>
      <w:marRight w:val="0"/>
      <w:marTop w:val="0"/>
      <w:marBottom w:val="0"/>
      <w:divBdr>
        <w:top w:val="none" w:sz="0" w:space="0" w:color="auto"/>
        <w:left w:val="none" w:sz="0" w:space="0" w:color="auto"/>
        <w:bottom w:val="none" w:sz="0" w:space="0" w:color="auto"/>
        <w:right w:val="none" w:sz="0" w:space="0" w:color="auto"/>
      </w:divBdr>
    </w:div>
    <w:div w:id="1250845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01D195-72DA-C044-A408-4397A00CB24A}"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n-US"/>
        </a:p>
      </dgm:t>
    </dgm:pt>
    <dgm:pt modelId="{F5E70F21-C692-254E-970C-3AC259E5D5D8}">
      <dgm:prSet phldrT="[Text]"/>
      <dgm:spPr/>
      <dgm:t>
        <a:bodyPr/>
        <a:lstStyle/>
        <a:p>
          <a:r>
            <a:rPr lang="en-US"/>
            <a:t>$50,000</a:t>
          </a:r>
        </a:p>
      </dgm:t>
    </dgm:pt>
    <dgm:pt modelId="{406FDF29-344D-294D-9232-9ACEE3D8B58A}" type="parTrans" cxnId="{ECEA867D-8D05-2643-BD7A-A48D59638E6C}">
      <dgm:prSet/>
      <dgm:spPr/>
      <dgm:t>
        <a:bodyPr/>
        <a:lstStyle/>
        <a:p>
          <a:endParaRPr lang="en-US"/>
        </a:p>
      </dgm:t>
    </dgm:pt>
    <dgm:pt modelId="{E7D027E0-1916-334B-B3E1-6502B5185F39}" type="sibTrans" cxnId="{ECEA867D-8D05-2643-BD7A-A48D59638E6C}">
      <dgm:prSet/>
      <dgm:spPr/>
      <dgm:t>
        <a:bodyPr/>
        <a:lstStyle/>
        <a:p>
          <a:endParaRPr lang="en-US"/>
        </a:p>
      </dgm:t>
    </dgm:pt>
    <dgm:pt modelId="{B03350CD-D589-4B47-A7F8-7E272E00C080}">
      <dgm:prSet phldrT="[Text]"/>
      <dgm:spPr>
        <a:solidFill>
          <a:schemeClr val="tx2">
            <a:lumMod val="40000"/>
            <a:lumOff val="60000"/>
          </a:schemeClr>
        </a:solidFill>
      </dgm:spPr>
      <dgm:t>
        <a:bodyPr/>
        <a:lstStyle/>
        <a:p>
          <a:r>
            <a:rPr lang="en-US">
              <a:solidFill>
                <a:schemeClr val="tx1"/>
              </a:solidFill>
            </a:rPr>
            <a:t>Web Application Development</a:t>
          </a:r>
        </a:p>
      </dgm:t>
    </dgm:pt>
    <dgm:pt modelId="{E36FA899-DD56-1D44-B948-C509F90CE38C}" type="parTrans" cxnId="{3EFAA2E0-2D31-2746-A564-2637B48649BC}">
      <dgm:prSet/>
      <dgm:spPr/>
      <dgm:t>
        <a:bodyPr/>
        <a:lstStyle/>
        <a:p>
          <a:endParaRPr lang="en-US"/>
        </a:p>
      </dgm:t>
    </dgm:pt>
    <dgm:pt modelId="{797C0CE5-3E41-7F4C-92A3-37AE77A549B7}" type="sibTrans" cxnId="{3EFAA2E0-2D31-2746-A564-2637B48649BC}">
      <dgm:prSet/>
      <dgm:spPr/>
      <dgm:t>
        <a:bodyPr/>
        <a:lstStyle/>
        <a:p>
          <a:endParaRPr lang="en-US"/>
        </a:p>
      </dgm:t>
    </dgm:pt>
    <dgm:pt modelId="{F05A5EEF-6A7A-C741-9FDA-9B66FA985B8D}">
      <dgm:prSet phldrT="[Text]"/>
      <dgm:spPr>
        <a:solidFill>
          <a:schemeClr val="accent3">
            <a:lumMod val="40000"/>
            <a:lumOff val="60000"/>
          </a:schemeClr>
        </a:solidFill>
      </dgm:spPr>
      <dgm:t>
        <a:bodyPr/>
        <a:lstStyle/>
        <a:p>
          <a:r>
            <a:rPr lang="en-US">
              <a:solidFill>
                <a:srgbClr val="000000"/>
              </a:solidFill>
            </a:rPr>
            <a:t>Business Growth Initiative</a:t>
          </a:r>
        </a:p>
      </dgm:t>
    </dgm:pt>
    <dgm:pt modelId="{9B2B8893-4529-1F46-8CA2-F08DCB4A50C2}" type="parTrans" cxnId="{FA1A0EC9-6DD1-994C-B6F7-447A99AD596E}">
      <dgm:prSet/>
      <dgm:spPr/>
      <dgm:t>
        <a:bodyPr/>
        <a:lstStyle/>
        <a:p>
          <a:endParaRPr lang="en-US"/>
        </a:p>
      </dgm:t>
    </dgm:pt>
    <dgm:pt modelId="{B24FEC30-EB16-FD47-99C8-2037EDFD40D4}" type="sibTrans" cxnId="{FA1A0EC9-6DD1-994C-B6F7-447A99AD596E}">
      <dgm:prSet/>
      <dgm:spPr/>
      <dgm:t>
        <a:bodyPr/>
        <a:lstStyle/>
        <a:p>
          <a:endParaRPr lang="en-US"/>
        </a:p>
      </dgm:t>
    </dgm:pt>
    <dgm:pt modelId="{30FAFFDD-14D8-DE44-80F5-04924B326EDA}">
      <dgm:prSet phldrT="[Text]"/>
      <dgm:spPr>
        <a:solidFill>
          <a:schemeClr val="accent2">
            <a:lumMod val="40000"/>
            <a:lumOff val="60000"/>
          </a:schemeClr>
        </a:solidFill>
      </dgm:spPr>
      <dgm:t>
        <a:bodyPr/>
        <a:lstStyle/>
        <a:p>
          <a:r>
            <a:rPr lang="en-US">
              <a:solidFill>
                <a:srgbClr val="000000"/>
              </a:solidFill>
            </a:rPr>
            <a:t>Product Testing and Implementation</a:t>
          </a:r>
        </a:p>
      </dgm:t>
    </dgm:pt>
    <dgm:pt modelId="{F52711CA-86B6-1A48-B3A3-1FEA9EDB9C7B}" type="parTrans" cxnId="{BAC2665C-6F83-D847-A011-394D5AF66584}">
      <dgm:prSet/>
      <dgm:spPr/>
      <dgm:t>
        <a:bodyPr/>
        <a:lstStyle/>
        <a:p>
          <a:endParaRPr lang="en-US"/>
        </a:p>
      </dgm:t>
    </dgm:pt>
    <dgm:pt modelId="{59813BD1-BC6F-674A-AF34-EE193B48DD0A}" type="sibTrans" cxnId="{BAC2665C-6F83-D847-A011-394D5AF66584}">
      <dgm:prSet/>
      <dgm:spPr/>
      <dgm:t>
        <a:bodyPr/>
        <a:lstStyle/>
        <a:p>
          <a:endParaRPr lang="en-US"/>
        </a:p>
      </dgm:t>
    </dgm:pt>
    <dgm:pt modelId="{C2E56217-9019-4C42-80A6-96A32FA7FCEE}">
      <dgm:prSet phldrT="[Text]"/>
      <dgm:spPr>
        <a:solidFill>
          <a:schemeClr val="accent6">
            <a:lumMod val="60000"/>
            <a:lumOff val="40000"/>
          </a:schemeClr>
        </a:solidFill>
      </dgm:spPr>
      <dgm:t>
        <a:bodyPr/>
        <a:lstStyle/>
        <a:p>
          <a:r>
            <a:rPr lang="en-US">
              <a:solidFill>
                <a:schemeClr val="tx1"/>
              </a:solidFill>
            </a:rPr>
            <a:t>Software Development Tools</a:t>
          </a:r>
        </a:p>
      </dgm:t>
    </dgm:pt>
    <dgm:pt modelId="{F1295E8F-9E3B-7348-AD39-B3FABB1A49F1}" type="parTrans" cxnId="{7F332E79-A686-174A-9459-0D0EF46E783B}">
      <dgm:prSet/>
      <dgm:spPr/>
      <dgm:t>
        <a:bodyPr/>
        <a:lstStyle/>
        <a:p>
          <a:endParaRPr lang="en-US"/>
        </a:p>
      </dgm:t>
    </dgm:pt>
    <dgm:pt modelId="{15C2197C-5EBA-5C49-A090-D76E979CAD9F}" type="sibTrans" cxnId="{7F332E79-A686-174A-9459-0D0EF46E783B}">
      <dgm:prSet/>
      <dgm:spPr/>
      <dgm:t>
        <a:bodyPr/>
        <a:lstStyle/>
        <a:p>
          <a:endParaRPr lang="en-US"/>
        </a:p>
      </dgm:t>
    </dgm:pt>
    <dgm:pt modelId="{78F3D85E-DE45-D84B-A5F8-FD93F89A87D8}">
      <dgm:prSet phldrT="[Text]"/>
      <dgm:spPr>
        <a:solidFill>
          <a:schemeClr val="accent4">
            <a:lumMod val="60000"/>
            <a:lumOff val="40000"/>
          </a:schemeClr>
        </a:solidFill>
      </dgm:spPr>
      <dgm:t>
        <a:bodyPr/>
        <a:lstStyle/>
        <a:p>
          <a:r>
            <a:rPr lang="en-US">
              <a:solidFill>
                <a:srgbClr val="000000"/>
              </a:solidFill>
            </a:rPr>
            <a:t>Marketing and Sales Initiatives</a:t>
          </a:r>
        </a:p>
      </dgm:t>
    </dgm:pt>
    <dgm:pt modelId="{B75D50DC-EE63-BF46-8BF9-2F748B1E601E}" type="parTrans" cxnId="{2336F785-6DB2-6D4E-B1EE-3635B961D9EE}">
      <dgm:prSet/>
      <dgm:spPr/>
      <dgm:t>
        <a:bodyPr/>
        <a:lstStyle/>
        <a:p>
          <a:endParaRPr lang="en-US"/>
        </a:p>
      </dgm:t>
    </dgm:pt>
    <dgm:pt modelId="{3F64144B-4878-D94A-BE57-1BD7DEAAE906}" type="sibTrans" cxnId="{2336F785-6DB2-6D4E-B1EE-3635B961D9EE}">
      <dgm:prSet/>
      <dgm:spPr/>
      <dgm:t>
        <a:bodyPr/>
        <a:lstStyle/>
        <a:p>
          <a:endParaRPr lang="en-US"/>
        </a:p>
      </dgm:t>
    </dgm:pt>
    <dgm:pt modelId="{3F306F2E-9D5F-8845-A055-9B7B8A237EB7}">
      <dgm:prSet phldrT="[Text]"/>
      <dgm:spPr>
        <a:solidFill>
          <a:schemeClr val="tx2">
            <a:lumMod val="40000"/>
            <a:lumOff val="60000"/>
          </a:schemeClr>
        </a:solidFill>
      </dgm:spPr>
      <dgm:t>
        <a:bodyPr/>
        <a:lstStyle/>
        <a:p>
          <a:r>
            <a:rPr lang="en-US">
              <a:solidFill>
                <a:schemeClr val="tx1"/>
              </a:solidFill>
            </a:rPr>
            <a:t>Server Allocation</a:t>
          </a:r>
        </a:p>
      </dgm:t>
    </dgm:pt>
    <dgm:pt modelId="{DC7C0570-D973-F141-B2F0-4663D8DFB781}" type="parTrans" cxnId="{2DA3806E-BA80-C540-83FA-6EA259A5712A}">
      <dgm:prSet/>
      <dgm:spPr/>
      <dgm:t>
        <a:bodyPr/>
        <a:lstStyle/>
        <a:p>
          <a:endParaRPr lang="en-US"/>
        </a:p>
      </dgm:t>
    </dgm:pt>
    <dgm:pt modelId="{D0025D06-7998-F647-A156-0C697BD4828B}" type="sibTrans" cxnId="{2DA3806E-BA80-C540-83FA-6EA259A5712A}">
      <dgm:prSet/>
      <dgm:spPr/>
      <dgm:t>
        <a:bodyPr/>
        <a:lstStyle/>
        <a:p>
          <a:endParaRPr lang="en-US"/>
        </a:p>
      </dgm:t>
    </dgm:pt>
    <dgm:pt modelId="{2EF3AE2C-D9BC-5C4A-AE4A-AD6268A94A37}">
      <dgm:prSet phldrT="[Text]"/>
      <dgm:spPr>
        <a:solidFill>
          <a:schemeClr val="tx2">
            <a:lumMod val="40000"/>
            <a:lumOff val="60000"/>
          </a:schemeClr>
        </a:solidFill>
      </dgm:spPr>
      <dgm:t>
        <a:bodyPr/>
        <a:lstStyle/>
        <a:p>
          <a:r>
            <a:rPr lang="en-US">
              <a:solidFill>
                <a:schemeClr val="tx1"/>
              </a:solidFill>
            </a:rPr>
            <a:t>Development Capabilities</a:t>
          </a:r>
        </a:p>
      </dgm:t>
    </dgm:pt>
    <dgm:pt modelId="{B954D7E6-6AFA-4544-A87A-6C36D67B38B2}" type="parTrans" cxnId="{C10ED77B-5DE5-AD4F-ABCD-5E1C06E46DC1}">
      <dgm:prSet/>
      <dgm:spPr/>
      <dgm:t>
        <a:bodyPr/>
        <a:lstStyle/>
        <a:p>
          <a:endParaRPr lang="en-US"/>
        </a:p>
      </dgm:t>
    </dgm:pt>
    <dgm:pt modelId="{FABB9C32-2221-894A-83B4-17E5B5FA8F2A}" type="sibTrans" cxnId="{C10ED77B-5DE5-AD4F-ABCD-5E1C06E46DC1}">
      <dgm:prSet/>
      <dgm:spPr/>
      <dgm:t>
        <a:bodyPr/>
        <a:lstStyle/>
        <a:p>
          <a:endParaRPr lang="en-US"/>
        </a:p>
      </dgm:t>
    </dgm:pt>
    <dgm:pt modelId="{BCD9C4A3-E21F-D74E-A829-DCF4550E80F4}">
      <dgm:prSet phldrT="[Text]"/>
      <dgm:spPr>
        <a:solidFill>
          <a:schemeClr val="accent6">
            <a:lumMod val="60000"/>
            <a:lumOff val="40000"/>
          </a:schemeClr>
        </a:solidFill>
      </dgm:spPr>
      <dgm:t>
        <a:bodyPr/>
        <a:lstStyle/>
        <a:p>
          <a:r>
            <a:rPr lang="en-US">
              <a:solidFill>
                <a:schemeClr val="tx1"/>
              </a:solidFill>
            </a:rPr>
            <a:t>MySQL Enterprise Solution</a:t>
          </a:r>
        </a:p>
      </dgm:t>
    </dgm:pt>
    <dgm:pt modelId="{2E550410-5921-DD45-A893-8B33BB4F63A6}" type="parTrans" cxnId="{A2033F8F-4CEC-8643-9507-C62C7EA316B4}">
      <dgm:prSet/>
      <dgm:spPr/>
      <dgm:t>
        <a:bodyPr/>
        <a:lstStyle/>
        <a:p>
          <a:endParaRPr lang="en-US"/>
        </a:p>
      </dgm:t>
    </dgm:pt>
    <dgm:pt modelId="{99AD125E-F969-9240-80DE-A03804A20141}" type="sibTrans" cxnId="{A2033F8F-4CEC-8643-9507-C62C7EA316B4}">
      <dgm:prSet/>
      <dgm:spPr/>
      <dgm:t>
        <a:bodyPr/>
        <a:lstStyle/>
        <a:p>
          <a:endParaRPr lang="en-US"/>
        </a:p>
      </dgm:t>
    </dgm:pt>
    <dgm:pt modelId="{0C31B09D-2AB2-B245-817B-D3910AC900AB}">
      <dgm:prSet phldrT="[Text]"/>
      <dgm:spPr>
        <a:solidFill>
          <a:schemeClr val="accent6">
            <a:lumMod val="60000"/>
            <a:lumOff val="40000"/>
          </a:schemeClr>
        </a:solidFill>
      </dgm:spPr>
      <dgm:t>
        <a:bodyPr/>
        <a:lstStyle/>
        <a:p>
          <a:r>
            <a:rPr lang="en-US">
              <a:solidFill>
                <a:schemeClr val="tx1"/>
              </a:solidFill>
            </a:rPr>
            <a:t>Microsoft Visual Studio Professional</a:t>
          </a:r>
        </a:p>
      </dgm:t>
    </dgm:pt>
    <dgm:pt modelId="{4EA4810A-E837-0E48-BDC4-FE05C6B5C82C}" type="parTrans" cxnId="{481052CE-2C71-CE45-9A81-2631920FAD14}">
      <dgm:prSet/>
      <dgm:spPr/>
      <dgm:t>
        <a:bodyPr/>
        <a:lstStyle/>
        <a:p>
          <a:endParaRPr lang="en-US"/>
        </a:p>
      </dgm:t>
    </dgm:pt>
    <dgm:pt modelId="{9FC8DEC6-FA3C-9B42-83AD-C2548BCFF1C1}" type="sibTrans" cxnId="{481052CE-2C71-CE45-9A81-2631920FAD14}">
      <dgm:prSet/>
      <dgm:spPr/>
      <dgm:t>
        <a:bodyPr/>
        <a:lstStyle/>
        <a:p>
          <a:endParaRPr lang="en-US"/>
        </a:p>
      </dgm:t>
    </dgm:pt>
    <dgm:pt modelId="{5C3BAB6A-FA76-4045-B4B5-5DA1CEE2321C}">
      <dgm:prSet phldrT="[Text]"/>
      <dgm:spPr>
        <a:solidFill>
          <a:schemeClr val="accent3">
            <a:lumMod val="40000"/>
            <a:lumOff val="60000"/>
          </a:schemeClr>
        </a:solidFill>
      </dgm:spPr>
      <dgm:t>
        <a:bodyPr/>
        <a:lstStyle/>
        <a:p>
          <a:r>
            <a:rPr lang="en-US">
              <a:solidFill>
                <a:srgbClr val="000000"/>
              </a:solidFill>
            </a:rPr>
            <a:t>Partner Presentations</a:t>
          </a:r>
        </a:p>
      </dgm:t>
    </dgm:pt>
    <dgm:pt modelId="{4846275B-7583-DC4A-B682-4B3CEDDBB5A4}" type="parTrans" cxnId="{CE4C0D45-7D70-F948-983A-B80BF10642DE}">
      <dgm:prSet/>
      <dgm:spPr/>
      <dgm:t>
        <a:bodyPr/>
        <a:lstStyle/>
        <a:p>
          <a:endParaRPr lang="en-US"/>
        </a:p>
      </dgm:t>
    </dgm:pt>
    <dgm:pt modelId="{510D9D46-3C37-C84B-A694-60E1D8B4C2C1}" type="sibTrans" cxnId="{CE4C0D45-7D70-F948-983A-B80BF10642DE}">
      <dgm:prSet/>
      <dgm:spPr/>
      <dgm:t>
        <a:bodyPr/>
        <a:lstStyle/>
        <a:p>
          <a:endParaRPr lang="en-US"/>
        </a:p>
      </dgm:t>
    </dgm:pt>
    <dgm:pt modelId="{3D61CEBB-35F7-0E4B-8D47-12DB7826CBD2}">
      <dgm:prSet phldrT="[Text]"/>
      <dgm:spPr>
        <a:solidFill>
          <a:schemeClr val="accent3">
            <a:lumMod val="40000"/>
            <a:lumOff val="60000"/>
          </a:schemeClr>
        </a:solidFill>
      </dgm:spPr>
      <dgm:t>
        <a:bodyPr/>
        <a:lstStyle/>
        <a:p>
          <a:r>
            <a:rPr lang="en-US">
              <a:solidFill>
                <a:srgbClr val="000000"/>
              </a:solidFill>
            </a:rPr>
            <a:t>Client Proposals</a:t>
          </a:r>
        </a:p>
      </dgm:t>
    </dgm:pt>
    <dgm:pt modelId="{81EE7C30-1CC0-B343-8569-BFC401EB2F77}" type="parTrans" cxnId="{84B5AE12-F7F6-6543-BB54-03A2C2A81478}">
      <dgm:prSet/>
      <dgm:spPr/>
      <dgm:t>
        <a:bodyPr/>
        <a:lstStyle/>
        <a:p>
          <a:endParaRPr lang="en-US"/>
        </a:p>
      </dgm:t>
    </dgm:pt>
    <dgm:pt modelId="{233A73EA-C323-F242-83AB-89A0708253C5}" type="sibTrans" cxnId="{84B5AE12-F7F6-6543-BB54-03A2C2A81478}">
      <dgm:prSet/>
      <dgm:spPr/>
      <dgm:t>
        <a:bodyPr/>
        <a:lstStyle/>
        <a:p>
          <a:endParaRPr lang="en-US"/>
        </a:p>
      </dgm:t>
    </dgm:pt>
    <dgm:pt modelId="{860496A3-ADE2-2344-B8EB-BAB7236A6783}">
      <dgm:prSet phldrT="[Text]"/>
      <dgm:spPr>
        <a:solidFill>
          <a:schemeClr val="accent2">
            <a:lumMod val="40000"/>
            <a:lumOff val="60000"/>
          </a:schemeClr>
        </a:solidFill>
      </dgm:spPr>
      <dgm:t>
        <a:bodyPr/>
        <a:lstStyle/>
        <a:p>
          <a:r>
            <a:rPr lang="en-US">
              <a:solidFill>
                <a:srgbClr val="000000"/>
              </a:solidFill>
            </a:rPr>
            <a:t>Beta Testing Initiative</a:t>
          </a:r>
        </a:p>
      </dgm:t>
    </dgm:pt>
    <dgm:pt modelId="{8BD34D56-6095-DE42-8E25-6987385764CF}" type="parTrans" cxnId="{50A6179E-FA13-E847-942D-85177DF03ACE}">
      <dgm:prSet/>
      <dgm:spPr/>
      <dgm:t>
        <a:bodyPr/>
        <a:lstStyle/>
        <a:p>
          <a:endParaRPr lang="en-US"/>
        </a:p>
      </dgm:t>
    </dgm:pt>
    <dgm:pt modelId="{D67004D2-B81B-E847-8C8B-BFE5E50EE288}" type="sibTrans" cxnId="{50A6179E-FA13-E847-942D-85177DF03ACE}">
      <dgm:prSet/>
      <dgm:spPr/>
      <dgm:t>
        <a:bodyPr/>
        <a:lstStyle/>
        <a:p>
          <a:endParaRPr lang="en-US"/>
        </a:p>
      </dgm:t>
    </dgm:pt>
    <dgm:pt modelId="{2DEF9F52-5DDE-1B4B-850A-A6F984D1B84A}">
      <dgm:prSet phldrT="[Text]"/>
      <dgm:spPr>
        <a:solidFill>
          <a:schemeClr val="accent2">
            <a:lumMod val="40000"/>
            <a:lumOff val="60000"/>
          </a:schemeClr>
        </a:solidFill>
      </dgm:spPr>
      <dgm:t>
        <a:bodyPr/>
        <a:lstStyle/>
        <a:p>
          <a:r>
            <a:rPr lang="en-US">
              <a:solidFill>
                <a:srgbClr val="000000"/>
              </a:solidFill>
            </a:rPr>
            <a:t>Product Implementations </a:t>
          </a:r>
        </a:p>
      </dgm:t>
    </dgm:pt>
    <dgm:pt modelId="{A9855AAB-F300-D148-A689-96D5F2F370B2}" type="parTrans" cxnId="{F794D206-CFE8-DD4C-9507-093F44E86B77}">
      <dgm:prSet/>
      <dgm:spPr/>
      <dgm:t>
        <a:bodyPr/>
        <a:lstStyle/>
        <a:p>
          <a:endParaRPr lang="en-US"/>
        </a:p>
      </dgm:t>
    </dgm:pt>
    <dgm:pt modelId="{5AD66A67-5913-C142-BFD4-BF726A1D2100}" type="sibTrans" cxnId="{F794D206-CFE8-DD4C-9507-093F44E86B77}">
      <dgm:prSet/>
      <dgm:spPr/>
      <dgm:t>
        <a:bodyPr/>
        <a:lstStyle/>
        <a:p>
          <a:endParaRPr lang="en-US"/>
        </a:p>
      </dgm:t>
    </dgm:pt>
    <dgm:pt modelId="{B9458B0D-89DD-6F44-AEA8-E990F2D70134}">
      <dgm:prSet phldrT="[Text]"/>
      <dgm:spPr>
        <a:solidFill>
          <a:schemeClr val="accent3">
            <a:lumMod val="40000"/>
            <a:lumOff val="60000"/>
          </a:schemeClr>
        </a:solidFill>
      </dgm:spPr>
      <dgm:t>
        <a:bodyPr/>
        <a:lstStyle/>
        <a:p>
          <a:r>
            <a:rPr lang="en-US">
              <a:solidFill>
                <a:srgbClr val="000000"/>
              </a:solidFill>
            </a:rPr>
            <a:t>Training Sessions</a:t>
          </a:r>
        </a:p>
      </dgm:t>
    </dgm:pt>
    <dgm:pt modelId="{E0EE4664-46EA-7D44-8F89-EC7FA09E785A}" type="parTrans" cxnId="{3DC3D25D-F463-C542-AB86-8907CC8802D2}">
      <dgm:prSet/>
      <dgm:spPr/>
      <dgm:t>
        <a:bodyPr/>
        <a:lstStyle/>
        <a:p>
          <a:endParaRPr lang="en-US"/>
        </a:p>
      </dgm:t>
    </dgm:pt>
    <dgm:pt modelId="{D4E27A20-3110-B241-80C8-25D1A9DC1269}" type="sibTrans" cxnId="{3DC3D25D-F463-C542-AB86-8907CC8802D2}">
      <dgm:prSet/>
      <dgm:spPr/>
      <dgm:t>
        <a:bodyPr/>
        <a:lstStyle/>
        <a:p>
          <a:endParaRPr lang="en-US"/>
        </a:p>
      </dgm:t>
    </dgm:pt>
    <dgm:pt modelId="{CFF3A0B5-80E1-9A40-91F8-C5F3BBEE8BA2}">
      <dgm:prSet phldrT="[Text]"/>
      <dgm:spPr>
        <a:solidFill>
          <a:schemeClr val="accent4">
            <a:lumMod val="60000"/>
            <a:lumOff val="40000"/>
          </a:schemeClr>
        </a:solidFill>
      </dgm:spPr>
      <dgm:t>
        <a:bodyPr/>
        <a:lstStyle/>
        <a:p>
          <a:r>
            <a:rPr lang="en-US">
              <a:solidFill>
                <a:srgbClr val="000000"/>
              </a:solidFill>
            </a:rPr>
            <a:t>Salesforce Account</a:t>
          </a:r>
        </a:p>
      </dgm:t>
    </dgm:pt>
    <dgm:pt modelId="{095629A0-4A52-234F-A61C-CF097EA67C9C}" type="parTrans" cxnId="{77973BD4-EC50-8A43-85D6-2EAE278D3C1A}">
      <dgm:prSet/>
      <dgm:spPr/>
      <dgm:t>
        <a:bodyPr/>
        <a:lstStyle/>
        <a:p>
          <a:endParaRPr lang="en-US"/>
        </a:p>
      </dgm:t>
    </dgm:pt>
    <dgm:pt modelId="{2735E891-E94A-4448-9261-5485D094D388}" type="sibTrans" cxnId="{77973BD4-EC50-8A43-85D6-2EAE278D3C1A}">
      <dgm:prSet/>
      <dgm:spPr/>
      <dgm:t>
        <a:bodyPr/>
        <a:lstStyle/>
        <a:p>
          <a:endParaRPr lang="en-US"/>
        </a:p>
      </dgm:t>
    </dgm:pt>
    <dgm:pt modelId="{92FEAECE-407A-4E41-80BF-54DA39C48266}">
      <dgm:prSet phldrT="[Text]"/>
      <dgm:spPr>
        <a:solidFill>
          <a:schemeClr val="accent4">
            <a:lumMod val="60000"/>
            <a:lumOff val="40000"/>
          </a:schemeClr>
        </a:solidFill>
      </dgm:spPr>
      <dgm:t>
        <a:bodyPr/>
        <a:lstStyle/>
        <a:p>
          <a:r>
            <a:rPr lang="en-US">
              <a:solidFill>
                <a:srgbClr val="000000"/>
              </a:solidFill>
            </a:rPr>
            <a:t>Personnel </a:t>
          </a:r>
        </a:p>
      </dgm:t>
    </dgm:pt>
    <dgm:pt modelId="{0DCC6A89-C2A6-9E4F-86BF-1A15B11C0BFC}" type="parTrans" cxnId="{614BE5D8-FC3C-5B42-ACC2-67A43BF1434B}">
      <dgm:prSet/>
      <dgm:spPr/>
      <dgm:t>
        <a:bodyPr/>
        <a:lstStyle/>
        <a:p>
          <a:endParaRPr lang="en-US"/>
        </a:p>
      </dgm:t>
    </dgm:pt>
    <dgm:pt modelId="{A1FE461D-9870-204B-BF63-72C3DACDC986}" type="sibTrans" cxnId="{614BE5D8-FC3C-5B42-ACC2-67A43BF1434B}">
      <dgm:prSet/>
      <dgm:spPr/>
      <dgm:t>
        <a:bodyPr/>
        <a:lstStyle/>
        <a:p>
          <a:endParaRPr lang="en-US"/>
        </a:p>
      </dgm:t>
    </dgm:pt>
    <dgm:pt modelId="{BFF21E72-5B8F-1D4D-B1F0-67130C7D6511}">
      <dgm:prSet phldrT="[Text]"/>
      <dgm:spPr>
        <a:solidFill>
          <a:schemeClr val="accent4">
            <a:lumMod val="60000"/>
            <a:lumOff val="40000"/>
          </a:schemeClr>
        </a:solidFill>
      </dgm:spPr>
      <dgm:t>
        <a:bodyPr/>
        <a:lstStyle/>
        <a:p>
          <a:r>
            <a:rPr lang="en-US">
              <a:solidFill>
                <a:srgbClr val="000000"/>
              </a:solidFill>
            </a:rPr>
            <a:t>Product Campaigns</a:t>
          </a:r>
        </a:p>
      </dgm:t>
    </dgm:pt>
    <dgm:pt modelId="{4AA8AC3B-695A-EE4B-8B02-11DF5DB18BD5}" type="parTrans" cxnId="{20474267-65CE-9D45-A738-1B2B029A2D05}">
      <dgm:prSet/>
      <dgm:spPr/>
      <dgm:t>
        <a:bodyPr/>
        <a:lstStyle/>
        <a:p>
          <a:endParaRPr lang="en-US"/>
        </a:p>
      </dgm:t>
    </dgm:pt>
    <dgm:pt modelId="{E44D1840-7B3F-4C48-9B97-A8B500271276}" type="sibTrans" cxnId="{20474267-65CE-9D45-A738-1B2B029A2D05}">
      <dgm:prSet/>
      <dgm:spPr/>
      <dgm:t>
        <a:bodyPr/>
        <a:lstStyle/>
        <a:p>
          <a:endParaRPr lang="en-US"/>
        </a:p>
      </dgm:t>
    </dgm:pt>
    <dgm:pt modelId="{B0A9470B-A678-094A-BA4D-FB065F0453C4}" type="pres">
      <dgm:prSet presAssocID="{8801D195-72DA-C044-A408-4397A00CB24A}" presName="cycle" presStyleCnt="0">
        <dgm:presLayoutVars>
          <dgm:chMax val="1"/>
          <dgm:dir/>
          <dgm:animLvl val="ctr"/>
          <dgm:resizeHandles val="exact"/>
        </dgm:presLayoutVars>
      </dgm:prSet>
      <dgm:spPr/>
      <dgm:t>
        <a:bodyPr/>
        <a:lstStyle/>
        <a:p>
          <a:endParaRPr lang="en-US"/>
        </a:p>
      </dgm:t>
    </dgm:pt>
    <dgm:pt modelId="{EAAF17BD-2843-9248-AC0D-286A601547BD}" type="pres">
      <dgm:prSet presAssocID="{F5E70F21-C692-254E-970C-3AC259E5D5D8}" presName="centerShape" presStyleLbl="node0" presStyleIdx="0" presStyleCnt="1"/>
      <dgm:spPr/>
      <dgm:t>
        <a:bodyPr/>
        <a:lstStyle/>
        <a:p>
          <a:endParaRPr lang="en-US"/>
        </a:p>
      </dgm:t>
    </dgm:pt>
    <dgm:pt modelId="{35A31EAF-64A0-934E-8551-96ED44FAE01C}" type="pres">
      <dgm:prSet presAssocID="{E36FA899-DD56-1D44-B948-C509F90CE38C}" presName="parTrans" presStyleLbl="bgSibTrans2D1" presStyleIdx="0" presStyleCnt="5"/>
      <dgm:spPr/>
      <dgm:t>
        <a:bodyPr/>
        <a:lstStyle/>
        <a:p>
          <a:endParaRPr lang="en-US"/>
        </a:p>
      </dgm:t>
    </dgm:pt>
    <dgm:pt modelId="{7D8DC716-8EE8-A44C-BE9B-5D724CDCED73}" type="pres">
      <dgm:prSet presAssocID="{B03350CD-D589-4B47-A7F8-7E272E00C080}" presName="node" presStyleLbl="node1" presStyleIdx="0" presStyleCnt="5">
        <dgm:presLayoutVars>
          <dgm:bulletEnabled val="1"/>
        </dgm:presLayoutVars>
      </dgm:prSet>
      <dgm:spPr/>
      <dgm:t>
        <a:bodyPr/>
        <a:lstStyle/>
        <a:p>
          <a:endParaRPr lang="en-US"/>
        </a:p>
      </dgm:t>
    </dgm:pt>
    <dgm:pt modelId="{801DB0D0-3BDF-A244-9179-67810A5B467A}" type="pres">
      <dgm:prSet presAssocID="{F1295E8F-9E3B-7348-AD39-B3FABB1A49F1}" presName="parTrans" presStyleLbl="bgSibTrans2D1" presStyleIdx="1" presStyleCnt="5"/>
      <dgm:spPr/>
      <dgm:t>
        <a:bodyPr/>
        <a:lstStyle/>
        <a:p>
          <a:endParaRPr lang="en-US"/>
        </a:p>
      </dgm:t>
    </dgm:pt>
    <dgm:pt modelId="{D3F02645-42E3-F145-963D-B33708697799}" type="pres">
      <dgm:prSet presAssocID="{C2E56217-9019-4C42-80A6-96A32FA7FCEE}" presName="node" presStyleLbl="node1" presStyleIdx="1" presStyleCnt="5">
        <dgm:presLayoutVars>
          <dgm:bulletEnabled val="1"/>
        </dgm:presLayoutVars>
      </dgm:prSet>
      <dgm:spPr/>
      <dgm:t>
        <a:bodyPr/>
        <a:lstStyle/>
        <a:p>
          <a:endParaRPr lang="en-US"/>
        </a:p>
      </dgm:t>
    </dgm:pt>
    <dgm:pt modelId="{1F5DA339-F6AC-A749-87FF-5E8F40BCE3F9}" type="pres">
      <dgm:prSet presAssocID="{9B2B8893-4529-1F46-8CA2-F08DCB4A50C2}" presName="parTrans" presStyleLbl="bgSibTrans2D1" presStyleIdx="2" presStyleCnt="5"/>
      <dgm:spPr/>
      <dgm:t>
        <a:bodyPr/>
        <a:lstStyle/>
        <a:p>
          <a:endParaRPr lang="en-US"/>
        </a:p>
      </dgm:t>
    </dgm:pt>
    <dgm:pt modelId="{FBFDC111-1CD5-DC4E-BC44-273314BB0E54}" type="pres">
      <dgm:prSet presAssocID="{F05A5EEF-6A7A-C741-9FDA-9B66FA985B8D}" presName="node" presStyleLbl="node1" presStyleIdx="2" presStyleCnt="5">
        <dgm:presLayoutVars>
          <dgm:bulletEnabled val="1"/>
        </dgm:presLayoutVars>
      </dgm:prSet>
      <dgm:spPr/>
      <dgm:t>
        <a:bodyPr/>
        <a:lstStyle/>
        <a:p>
          <a:endParaRPr lang="en-US"/>
        </a:p>
      </dgm:t>
    </dgm:pt>
    <dgm:pt modelId="{F0443DEF-DDA8-2647-A492-D69D68749D5D}" type="pres">
      <dgm:prSet presAssocID="{F52711CA-86B6-1A48-B3A3-1FEA9EDB9C7B}" presName="parTrans" presStyleLbl="bgSibTrans2D1" presStyleIdx="3" presStyleCnt="5"/>
      <dgm:spPr/>
      <dgm:t>
        <a:bodyPr/>
        <a:lstStyle/>
        <a:p>
          <a:endParaRPr lang="en-US"/>
        </a:p>
      </dgm:t>
    </dgm:pt>
    <dgm:pt modelId="{2E07F1F3-F417-8E46-9864-A8C4F006A894}" type="pres">
      <dgm:prSet presAssocID="{30FAFFDD-14D8-DE44-80F5-04924B326EDA}" presName="node" presStyleLbl="node1" presStyleIdx="3" presStyleCnt="5">
        <dgm:presLayoutVars>
          <dgm:bulletEnabled val="1"/>
        </dgm:presLayoutVars>
      </dgm:prSet>
      <dgm:spPr/>
      <dgm:t>
        <a:bodyPr/>
        <a:lstStyle/>
        <a:p>
          <a:endParaRPr lang="en-US"/>
        </a:p>
      </dgm:t>
    </dgm:pt>
    <dgm:pt modelId="{D3611DBD-690D-4848-AFDE-0BB828030784}" type="pres">
      <dgm:prSet presAssocID="{B75D50DC-EE63-BF46-8BF9-2F748B1E601E}" presName="parTrans" presStyleLbl="bgSibTrans2D1" presStyleIdx="4" presStyleCnt="5"/>
      <dgm:spPr/>
      <dgm:t>
        <a:bodyPr/>
        <a:lstStyle/>
        <a:p>
          <a:endParaRPr lang="en-US"/>
        </a:p>
      </dgm:t>
    </dgm:pt>
    <dgm:pt modelId="{02C6F7A0-54A8-3E4C-8B54-2ED99E0A9B09}" type="pres">
      <dgm:prSet presAssocID="{78F3D85E-DE45-D84B-A5F8-FD93F89A87D8}" presName="node" presStyleLbl="node1" presStyleIdx="4" presStyleCnt="5" custRadScaleRad="100766">
        <dgm:presLayoutVars>
          <dgm:bulletEnabled val="1"/>
        </dgm:presLayoutVars>
      </dgm:prSet>
      <dgm:spPr/>
      <dgm:t>
        <a:bodyPr/>
        <a:lstStyle/>
        <a:p>
          <a:endParaRPr lang="en-US"/>
        </a:p>
      </dgm:t>
    </dgm:pt>
  </dgm:ptLst>
  <dgm:cxnLst>
    <dgm:cxn modelId="{64C09851-AADC-4027-939A-C471FAC64A70}" type="presOf" srcId="{E36FA899-DD56-1D44-B948-C509F90CE38C}" destId="{35A31EAF-64A0-934E-8551-96ED44FAE01C}" srcOrd="0" destOrd="0" presId="urn:microsoft.com/office/officeart/2005/8/layout/radial4"/>
    <dgm:cxn modelId="{F0DCED09-EA57-4E7D-AF01-65CB467FAD8C}" type="presOf" srcId="{5C3BAB6A-FA76-4045-B4B5-5DA1CEE2321C}" destId="{FBFDC111-1CD5-DC4E-BC44-273314BB0E54}" srcOrd="0" destOrd="1" presId="urn:microsoft.com/office/officeart/2005/8/layout/radial4"/>
    <dgm:cxn modelId="{481052CE-2C71-CE45-9A81-2631920FAD14}" srcId="{C2E56217-9019-4C42-80A6-96A32FA7FCEE}" destId="{0C31B09D-2AB2-B245-817B-D3910AC900AB}" srcOrd="1" destOrd="0" parTransId="{4EA4810A-E837-0E48-BDC4-FE05C6B5C82C}" sibTransId="{9FC8DEC6-FA3C-9B42-83AD-C2548BCFF1C1}"/>
    <dgm:cxn modelId="{925255CB-B75A-4504-A1B9-8E9CB8C8E7A1}" type="presOf" srcId="{2DEF9F52-5DDE-1B4B-850A-A6F984D1B84A}" destId="{2E07F1F3-F417-8E46-9864-A8C4F006A894}" srcOrd="0" destOrd="2" presId="urn:microsoft.com/office/officeart/2005/8/layout/radial4"/>
    <dgm:cxn modelId="{8954A9E7-D10A-4B28-A4D3-B61DAB61FD68}" type="presOf" srcId="{B03350CD-D589-4B47-A7F8-7E272E00C080}" destId="{7D8DC716-8EE8-A44C-BE9B-5D724CDCED73}" srcOrd="0" destOrd="0" presId="urn:microsoft.com/office/officeart/2005/8/layout/radial4"/>
    <dgm:cxn modelId="{CDD228B2-94E1-45F6-95C2-660322525C09}" type="presOf" srcId="{3F306F2E-9D5F-8845-A055-9B7B8A237EB7}" destId="{7D8DC716-8EE8-A44C-BE9B-5D724CDCED73}" srcOrd="0" destOrd="1" presId="urn:microsoft.com/office/officeart/2005/8/layout/radial4"/>
    <dgm:cxn modelId="{A232CF15-5063-4687-94C2-BDDCEBACF6B9}" type="presOf" srcId="{F52711CA-86B6-1A48-B3A3-1FEA9EDB9C7B}" destId="{F0443DEF-DDA8-2647-A492-D69D68749D5D}" srcOrd="0" destOrd="0" presId="urn:microsoft.com/office/officeart/2005/8/layout/radial4"/>
    <dgm:cxn modelId="{84B5AE12-F7F6-6543-BB54-03A2C2A81478}" srcId="{F05A5EEF-6A7A-C741-9FDA-9B66FA985B8D}" destId="{3D61CEBB-35F7-0E4B-8D47-12DB7826CBD2}" srcOrd="1" destOrd="0" parTransId="{81EE7C30-1CC0-B343-8569-BFC401EB2F77}" sibTransId="{233A73EA-C323-F242-83AB-89A0708253C5}"/>
    <dgm:cxn modelId="{614BE5D8-FC3C-5B42-ACC2-67A43BF1434B}" srcId="{78F3D85E-DE45-D84B-A5F8-FD93F89A87D8}" destId="{92FEAECE-407A-4E41-80BF-54DA39C48266}" srcOrd="1" destOrd="0" parTransId="{0DCC6A89-C2A6-9E4F-86BF-1A15B11C0BFC}" sibTransId="{A1FE461D-9870-204B-BF63-72C3DACDC986}"/>
    <dgm:cxn modelId="{E61AA866-A7CC-4356-9F1B-B78F9573B448}" type="presOf" srcId="{BCD9C4A3-E21F-D74E-A829-DCF4550E80F4}" destId="{D3F02645-42E3-F145-963D-B33708697799}" srcOrd="0" destOrd="1" presId="urn:microsoft.com/office/officeart/2005/8/layout/radial4"/>
    <dgm:cxn modelId="{C10ED77B-5DE5-AD4F-ABCD-5E1C06E46DC1}" srcId="{B03350CD-D589-4B47-A7F8-7E272E00C080}" destId="{2EF3AE2C-D9BC-5C4A-AE4A-AD6268A94A37}" srcOrd="1" destOrd="0" parTransId="{B954D7E6-6AFA-4544-A87A-6C36D67B38B2}" sibTransId="{FABB9C32-2221-894A-83B4-17E5B5FA8F2A}"/>
    <dgm:cxn modelId="{BAC2665C-6F83-D847-A011-394D5AF66584}" srcId="{F5E70F21-C692-254E-970C-3AC259E5D5D8}" destId="{30FAFFDD-14D8-DE44-80F5-04924B326EDA}" srcOrd="3" destOrd="0" parTransId="{F52711CA-86B6-1A48-B3A3-1FEA9EDB9C7B}" sibTransId="{59813BD1-BC6F-674A-AF34-EE193B48DD0A}"/>
    <dgm:cxn modelId="{B32ED3E8-4838-4E76-9A16-949B9E11EC7E}" type="presOf" srcId="{F1295E8F-9E3B-7348-AD39-B3FABB1A49F1}" destId="{801DB0D0-3BDF-A244-9179-67810A5B467A}" srcOrd="0" destOrd="0" presId="urn:microsoft.com/office/officeart/2005/8/layout/radial4"/>
    <dgm:cxn modelId="{550D96AD-A60B-4624-982A-FAE2F83065D2}" type="presOf" srcId="{F05A5EEF-6A7A-C741-9FDA-9B66FA985B8D}" destId="{FBFDC111-1CD5-DC4E-BC44-273314BB0E54}" srcOrd="0" destOrd="0" presId="urn:microsoft.com/office/officeart/2005/8/layout/radial4"/>
    <dgm:cxn modelId="{48622A3E-7E88-4501-8C88-98C397835F4A}" type="presOf" srcId="{BFF21E72-5B8F-1D4D-B1F0-67130C7D6511}" destId="{02C6F7A0-54A8-3E4C-8B54-2ED99E0A9B09}" srcOrd="0" destOrd="3" presId="urn:microsoft.com/office/officeart/2005/8/layout/radial4"/>
    <dgm:cxn modelId="{B81291AA-69FB-461C-A04B-364279ACCF57}" type="presOf" srcId="{C2E56217-9019-4C42-80A6-96A32FA7FCEE}" destId="{D3F02645-42E3-F145-963D-B33708697799}" srcOrd="0" destOrd="0" presId="urn:microsoft.com/office/officeart/2005/8/layout/radial4"/>
    <dgm:cxn modelId="{F794D206-CFE8-DD4C-9507-093F44E86B77}" srcId="{30FAFFDD-14D8-DE44-80F5-04924B326EDA}" destId="{2DEF9F52-5DDE-1B4B-850A-A6F984D1B84A}" srcOrd="1" destOrd="0" parTransId="{A9855AAB-F300-D148-A689-96D5F2F370B2}" sibTransId="{5AD66A67-5913-C142-BFD4-BF726A1D2100}"/>
    <dgm:cxn modelId="{77973BD4-EC50-8A43-85D6-2EAE278D3C1A}" srcId="{78F3D85E-DE45-D84B-A5F8-FD93F89A87D8}" destId="{CFF3A0B5-80E1-9A40-91F8-C5F3BBEE8BA2}" srcOrd="0" destOrd="0" parTransId="{095629A0-4A52-234F-A61C-CF097EA67C9C}" sibTransId="{2735E891-E94A-4448-9261-5485D094D388}"/>
    <dgm:cxn modelId="{2336F785-6DB2-6D4E-B1EE-3635B961D9EE}" srcId="{F5E70F21-C692-254E-970C-3AC259E5D5D8}" destId="{78F3D85E-DE45-D84B-A5F8-FD93F89A87D8}" srcOrd="4" destOrd="0" parTransId="{B75D50DC-EE63-BF46-8BF9-2F748B1E601E}" sibTransId="{3F64144B-4878-D94A-BE57-1BD7DEAAE906}"/>
    <dgm:cxn modelId="{9D56452F-2EEB-48E3-ACAB-C357E3E73F1B}" type="presOf" srcId="{B75D50DC-EE63-BF46-8BF9-2F748B1E601E}" destId="{D3611DBD-690D-4848-AFDE-0BB828030784}" srcOrd="0" destOrd="0" presId="urn:microsoft.com/office/officeart/2005/8/layout/radial4"/>
    <dgm:cxn modelId="{CE4C0D45-7D70-F948-983A-B80BF10642DE}" srcId="{F05A5EEF-6A7A-C741-9FDA-9B66FA985B8D}" destId="{5C3BAB6A-FA76-4045-B4B5-5DA1CEE2321C}" srcOrd="0" destOrd="0" parTransId="{4846275B-7583-DC4A-B682-4B3CEDDBB5A4}" sibTransId="{510D9D46-3C37-C84B-A694-60E1D8B4C2C1}"/>
    <dgm:cxn modelId="{21CF59C8-CEF9-49D1-B580-E4D2E09D069B}" type="presOf" srcId="{9B2B8893-4529-1F46-8CA2-F08DCB4A50C2}" destId="{1F5DA339-F6AC-A749-87FF-5E8F40BCE3F9}" srcOrd="0" destOrd="0" presId="urn:microsoft.com/office/officeart/2005/8/layout/radial4"/>
    <dgm:cxn modelId="{BA12E286-FE81-46BC-8CA1-C9D0B6424688}" type="presOf" srcId="{3D61CEBB-35F7-0E4B-8D47-12DB7826CBD2}" destId="{FBFDC111-1CD5-DC4E-BC44-273314BB0E54}" srcOrd="0" destOrd="2" presId="urn:microsoft.com/office/officeart/2005/8/layout/radial4"/>
    <dgm:cxn modelId="{7F332E79-A686-174A-9459-0D0EF46E783B}" srcId="{F5E70F21-C692-254E-970C-3AC259E5D5D8}" destId="{C2E56217-9019-4C42-80A6-96A32FA7FCEE}" srcOrd="1" destOrd="0" parTransId="{F1295E8F-9E3B-7348-AD39-B3FABB1A49F1}" sibTransId="{15C2197C-5EBA-5C49-A090-D76E979CAD9F}"/>
    <dgm:cxn modelId="{3EFAA2E0-2D31-2746-A564-2637B48649BC}" srcId="{F5E70F21-C692-254E-970C-3AC259E5D5D8}" destId="{B03350CD-D589-4B47-A7F8-7E272E00C080}" srcOrd="0" destOrd="0" parTransId="{E36FA899-DD56-1D44-B948-C509F90CE38C}" sibTransId="{797C0CE5-3E41-7F4C-92A3-37AE77A549B7}"/>
    <dgm:cxn modelId="{50A6179E-FA13-E847-942D-85177DF03ACE}" srcId="{30FAFFDD-14D8-DE44-80F5-04924B326EDA}" destId="{860496A3-ADE2-2344-B8EB-BAB7236A6783}" srcOrd="0" destOrd="0" parTransId="{8BD34D56-6095-DE42-8E25-6987385764CF}" sibTransId="{D67004D2-B81B-E847-8C8B-BFE5E50EE288}"/>
    <dgm:cxn modelId="{4C92FACB-D119-4943-A8CB-96802C35B851}" type="presOf" srcId="{30FAFFDD-14D8-DE44-80F5-04924B326EDA}" destId="{2E07F1F3-F417-8E46-9864-A8C4F006A894}" srcOrd="0" destOrd="0" presId="urn:microsoft.com/office/officeart/2005/8/layout/radial4"/>
    <dgm:cxn modelId="{9EB4D231-F43D-42AE-B990-A04D8C5EB479}" type="presOf" srcId="{78F3D85E-DE45-D84B-A5F8-FD93F89A87D8}" destId="{02C6F7A0-54A8-3E4C-8B54-2ED99E0A9B09}" srcOrd="0" destOrd="0" presId="urn:microsoft.com/office/officeart/2005/8/layout/radial4"/>
    <dgm:cxn modelId="{3DC3D25D-F463-C542-AB86-8907CC8802D2}" srcId="{F05A5EEF-6A7A-C741-9FDA-9B66FA985B8D}" destId="{B9458B0D-89DD-6F44-AEA8-E990F2D70134}" srcOrd="2" destOrd="0" parTransId="{E0EE4664-46EA-7D44-8F89-EC7FA09E785A}" sibTransId="{D4E27A20-3110-B241-80C8-25D1A9DC1269}"/>
    <dgm:cxn modelId="{20474267-65CE-9D45-A738-1B2B029A2D05}" srcId="{78F3D85E-DE45-D84B-A5F8-FD93F89A87D8}" destId="{BFF21E72-5B8F-1D4D-B1F0-67130C7D6511}" srcOrd="2" destOrd="0" parTransId="{4AA8AC3B-695A-EE4B-8B02-11DF5DB18BD5}" sibTransId="{E44D1840-7B3F-4C48-9B97-A8B500271276}"/>
    <dgm:cxn modelId="{ECEA867D-8D05-2643-BD7A-A48D59638E6C}" srcId="{8801D195-72DA-C044-A408-4397A00CB24A}" destId="{F5E70F21-C692-254E-970C-3AC259E5D5D8}" srcOrd="0" destOrd="0" parTransId="{406FDF29-344D-294D-9232-9ACEE3D8B58A}" sibTransId="{E7D027E0-1916-334B-B3E1-6502B5185F39}"/>
    <dgm:cxn modelId="{A2033F8F-4CEC-8643-9507-C62C7EA316B4}" srcId="{C2E56217-9019-4C42-80A6-96A32FA7FCEE}" destId="{BCD9C4A3-E21F-D74E-A829-DCF4550E80F4}" srcOrd="0" destOrd="0" parTransId="{2E550410-5921-DD45-A893-8B33BB4F63A6}" sibTransId="{99AD125E-F969-9240-80DE-A03804A20141}"/>
    <dgm:cxn modelId="{FA1A0EC9-6DD1-994C-B6F7-447A99AD596E}" srcId="{F5E70F21-C692-254E-970C-3AC259E5D5D8}" destId="{F05A5EEF-6A7A-C741-9FDA-9B66FA985B8D}" srcOrd="2" destOrd="0" parTransId="{9B2B8893-4529-1F46-8CA2-F08DCB4A50C2}" sibTransId="{B24FEC30-EB16-FD47-99C8-2037EDFD40D4}"/>
    <dgm:cxn modelId="{2DA3806E-BA80-C540-83FA-6EA259A5712A}" srcId="{B03350CD-D589-4B47-A7F8-7E272E00C080}" destId="{3F306F2E-9D5F-8845-A055-9B7B8A237EB7}" srcOrd="0" destOrd="0" parTransId="{DC7C0570-D973-F141-B2F0-4663D8DFB781}" sibTransId="{D0025D06-7998-F647-A156-0C697BD4828B}"/>
    <dgm:cxn modelId="{8417FAB4-59B3-46BF-9277-239D940DBC11}" type="presOf" srcId="{F5E70F21-C692-254E-970C-3AC259E5D5D8}" destId="{EAAF17BD-2843-9248-AC0D-286A601547BD}" srcOrd="0" destOrd="0" presId="urn:microsoft.com/office/officeart/2005/8/layout/radial4"/>
    <dgm:cxn modelId="{06A3735E-5191-4D92-B2DD-64A432C288F3}" type="presOf" srcId="{860496A3-ADE2-2344-B8EB-BAB7236A6783}" destId="{2E07F1F3-F417-8E46-9864-A8C4F006A894}" srcOrd="0" destOrd="1" presId="urn:microsoft.com/office/officeart/2005/8/layout/radial4"/>
    <dgm:cxn modelId="{84B7EFF9-5A5D-499F-826C-CEF394A7AF5F}" type="presOf" srcId="{CFF3A0B5-80E1-9A40-91F8-C5F3BBEE8BA2}" destId="{02C6F7A0-54A8-3E4C-8B54-2ED99E0A9B09}" srcOrd="0" destOrd="1" presId="urn:microsoft.com/office/officeart/2005/8/layout/radial4"/>
    <dgm:cxn modelId="{2365B299-460E-48C8-8966-8B5DFAA4B7B4}" type="presOf" srcId="{92FEAECE-407A-4E41-80BF-54DA39C48266}" destId="{02C6F7A0-54A8-3E4C-8B54-2ED99E0A9B09}" srcOrd="0" destOrd="2" presId="urn:microsoft.com/office/officeart/2005/8/layout/radial4"/>
    <dgm:cxn modelId="{EDF22B46-73BB-4479-983A-0EBFBD7B4935}" type="presOf" srcId="{2EF3AE2C-D9BC-5C4A-AE4A-AD6268A94A37}" destId="{7D8DC716-8EE8-A44C-BE9B-5D724CDCED73}" srcOrd="0" destOrd="2" presId="urn:microsoft.com/office/officeart/2005/8/layout/radial4"/>
    <dgm:cxn modelId="{7E2E61E8-C2D0-4A98-99C3-2C7B93306820}" type="presOf" srcId="{B9458B0D-89DD-6F44-AEA8-E990F2D70134}" destId="{FBFDC111-1CD5-DC4E-BC44-273314BB0E54}" srcOrd="0" destOrd="3" presId="urn:microsoft.com/office/officeart/2005/8/layout/radial4"/>
    <dgm:cxn modelId="{0F1FA1C9-FE70-4D3A-AB0F-D9DB9C236B3D}" type="presOf" srcId="{0C31B09D-2AB2-B245-817B-D3910AC900AB}" destId="{D3F02645-42E3-F145-963D-B33708697799}" srcOrd="0" destOrd="2" presId="urn:microsoft.com/office/officeart/2005/8/layout/radial4"/>
    <dgm:cxn modelId="{96B5DF7C-306A-4561-8902-64581565716E}" type="presOf" srcId="{8801D195-72DA-C044-A408-4397A00CB24A}" destId="{B0A9470B-A678-094A-BA4D-FB065F0453C4}" srcOrd="0" destOrd="0" presId="urn:microsoft.com/office/officeart/2005/8/layout/radial4"/>
    <dgm:cxn modelId="{BE696EE9-E905-4B5E-9277-C3D517BEAD6D}" type="presParOf" srcId="{B0A9470B-A678-094A-BA4D-FB065F0453C4}" destId="{EAAF17BD-2843-9248-AC0D-286A601547BD}" srcOrd="0" destOrd="0" presId="urn:microsoft.com/office/officeart/2005/8/layout/radial4"/>
    <dgm:cxn modelId="{E2A6982F-3631-493A-B107-490597EE1730}" type="presParOf" srcId="{B0A9470B-A678-094A-BA4D-FB065F0453C4}" destId="{35A31EAF-64A0-934E-8551-96ED44FAE01C}" srcOrd="1" destOrd="0" presId="urn:microsoft.com/office/officeart/2005/8/layout/radial4"/>
    <dgm:cxn modelId="{86E6A50C-1525-4017-A251-2A6C43E33E09}" type="presParOf" srcId="{B0A9470B-A678-094A-BA4D-FB065F0453C4}" destId="{7D8DC716-8EE8-A44C-BE9B-5D724CDCED73}" srcOrd="2" destOrd="0" presId="urn:microsoft.com/office/officeart/2005/8/layout/radial4"/>
    <dgm:cxn modelId="{B1FABD27-164D-4F16-B10F-498165B7D6DC}" type="presParOf" srcId="{B0A9470B-A678-094A-BA4D-FB065F0453C4}" destId="{801DB0D0-3BDF-A244-9179-67810A5B467A}" srcOrd="3" destOrd="0" presId="urn:microsoft.com/office/officeart/2005/8/layout/radial4"/>
    <dgm:cxn modelId="{D686A60B-48E0-45CB-87C4-E1D7F7A57B41}" type="presParOf" srcId="{B0A9470B-A678-094A-BA4D-FB065F0453C4}" destId="{D3F02645-42E3-F145-963D-B33708697799}" srcOrd="4" destOrd="0" presId="urn:microsoft.com/office/officeart/2005/8/layout/radial4"/>
    <dgm:cxn modelId="{4A4B3AF4-910C-4F81-99B2-AC9BA380A937}" type="presParOf" srcId="{B0A9470B-A678-094A-BA4D-FB065F0453C4}" destId="{1F5DA339-F6AC-A749-87FF-5E8F40BCE3F9}" srcOrd="5" destOrd="0" presId="urn:microsoft.com/office/officeart/2005/8/layout/radial4"/>
    <dgm:cxn modelId="{4357E8F2-E1D0-475B-8229-CC11283D11C5}" type="presParOf" srcId="{B0A9470B-A678-094A-BA4D-FB065F0453C4}" destId="{FBFDC111-1CD5-DC4E-BC44-273314BB0E54}" srcOrd="6" destOrd="0" presId="urn:microsoft.com/office/officeart/2005/8/layout/radial4"/>
    <dgm:cxn modelId="{EFEC54ED-3A1B-4783-9D0A-F9216541FD4D}" type="presParOf" srcId="{B0A9470B-A678-094A-BA4D-FB065F0453C4}" destId="{F0443DEF-DDA8-2647-A492-D69D68749D5D}" srcOrd="7" destOrd="0" presId="urn:microsoft.com/office/officeart/2005/8/layout/radial4"/>
    <dgm:cxn modelId="{97B571F7-B078-48A2-B9C0-2B56548EAC72}" type="presParOf" srcId="{B0A9470B-A678-094A-BA4D-FB065F0453C4}" destId="{2E07F1F3-F417-8E46-9864-A8C4F006A894}" srcOrd="8" destOrd="0" presId="urn:microsoft.com/office/officeart/2005/8/layout/radial4"/>
    <dgm:cxn modelId="{1490517F-693A-42CA-BDCA-7CB22850344F}" type="presParOf" srcId="{B0A9470B-A678-094A-BA4D-FB065F0453C4}" destId="{D3611DBD-690D-4848-AFDE-0BB828030784}" srcOrd="9" destOrd="0" presId="urn:microsoft.com/office/officeart/2005/8/layout/radial4"/>
    <dgm:cxn modelId="{EC6BF936-87E2-4909-A4F1-1B449CA18CF8}" type="presParOf" srcId="{B0A9470B-A678-094A-BA4D-FB065F0453C4}" destId="{02C6F7A0-54A8-3E4C-8B54-2ED99E0A9B09}" srcOrd="10"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AF17BD-2843-9248-AC0D-286A601547BD}">
      <dsp:nvSpPr>
        <dsp:cNvPr id="0" name=""/>
        <dsp:cNvSpPr/>
      </dsp:nvSpPr>
      <dsp:spPr>
        <a:xfrm>
          <a:off x="2197629" y="1935531"/>
          <a:ext cx="1434041" cy="1434041"/>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$50,000</a:t>
          </a:r>
        </a:p>
      </dsp:txBody>
      <dsp:txXfrm>
        <a:off x="2407639" y="2145541"/>
        <a:ext cx="1014021" cy="1014021"/>
      </dsp:txXfrm>
    </dsp:sp>
    <dsp:sp modelId="{35A31EAF-64A0-934E-8551-96ED44FAE01C}">
      <dsp:nvSpPr>
        <dsp:cNvPr id="0" name=""/>
        <dsp:cNvSpPr/>
      </dsp:nvSpPr>
      <dsp:spPr>
        <a:xfrm rot="10800000">
          <a:off x="807404" y="2448201"/>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D8DC716-8EE8-A44C-BE9B-5D724CDCED73}">
      <dsp:nvSpPr>
        <dsp:cNvPr id="0" name=""/>
        <dsp:cNvSpPr/>
      </dsp:nvSpPr>
      <dsp:spPr>
        <a:xfrm>
          <a:off x="126234" y="2107616"/>
          <a:ext cx="1362339" cy="1089871"/>
        </a:xfrm>
        <a:prstGeom prst="roundRect">
          <a:avLst>
            <a:gd name="adj" fmla="val 10000"/>
          </a:avLst>
        </a:prstGeom>
        <a:solidFill>
          <a:schemeClr val="tx2">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chemeClr val="tx1"/>
              </a:solidFill>
            </a:rPr>
            <a:t>Web Application Development</a:t>
          </a:r>
        </a:p>
        <a:p>
          <a:pPr marL="57150" lvl="1" indent="-57150" algn="l" defTabSz="400050">
            <a:lnSpc>
              <a:spcPct val="90000"/>
            </a:lnSpc>
            <a:spcBef>
              <a:spcPct val="0"/>
            </a:spcBef>
            <a:spcAft>
              <a:spcPct val="15000"/>
            </a:spcAft>
            <a:buChar char="••"/>
          </a:pPr>
          <a:r>
            <a:rPr lang="en-US" sz="900" kern="1200">
              <a:solidFill>
                <a:schemeClr val="tx1"/>
              </a:solidFill>
            </a:rPr>
            <a:t>Server Allocation</a:t>
          </a:r>
        </a:p>
        <a:p>
          <a:pPr marL="57150" lvl="1" indent="-57150" algn="l" defTabSz="400050">
            <a:lnSpc>
              <a:spcPct val="90000"/>
            </a:lnSpc>
            <a:spcBef>
              <a:spcPct val="0"/>
            </a:spcBef>
            <a:spcAft>
              <a:spcPct val="15000"/>
            </a:spcAft>
            <a:buChar char="••"/>
          </a:pPr>
          <a:r>
            <a:rPr lang="en-US" sz="900" kern="1200">
              <a:solidFill>
                <a:schemeClr val="tx1"/>
              </a:solidFill>
            </a:rPr>
            <a:t>Development Capabilities</a:t>
          </a:r>
        </a:p>
      </dsp:txBody>
      <dsp:txXfrm>
        <a:off x="158155" y="2139537"/>
        <a:ext cx="1298497" cy="1026029"/>
      </dsp:txXfrm>
    </dsp:sp>
    <dsp:sp modelId="{801DB0D0-3BDF-A244-9179-67810A5B467A}">
      <dsp:nvSpPr>
        <dsp:cNvPr id="0" name=""/>
        <dsp:cNvSpPr/>
      </dsp:nvSpPr>
      <dsp:spPr>
        <a:xfrm rot="13500000">
          <a:off x="1232206" y="1422639"/>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F02645-42E3-F145-963D-B33708697799}">
      <dsp:nvSpPr>
        <dsp:cNvPr id="0" name=""/>
        <dsp:cNvSpPr/>
      </dsp:nvSpPr>
      <dsp:spPr>
        <a:xfrm>
          <a:off x="743432" y="617569"/>
          <a:ext cx="1362339" cy="1089871"/>
        </a:xfrm>
        <a:prstGeom prst="roundRect">
          <a:avLst>
            <a:gd name="adj" fmla="val 10000"/>
          </a:avLst>
        </a:prstGeom>
        <a:solidFill>
          <a:schemeClr val="accent6">
            <a:lumMod val="60000"/>
            <a:lumOff val="4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chemeClr val="tx1"/>
              </a:solidFill>
            </a:rPr>
            <a:t>Software Development Tools</a:t>
          </a:r>
        </a:p>
        <a:p>
          <a:pPr marL="57150" lvl="1" indent="-57150" algn="l" defTabSz="400050">
            <a:lnSpc>
              <a:spcPct val="90000"/>
            </a:lnSpc>
            <a:spcBef>
              <a:spcPct val="0"/>
            </a:spcBef>
            <a:spcAft>
              <a:spcPct val="15000"/>
            </a:spcAft>
            <a:buChar char="••"/>
          </a:pPr>
          <a:r>
            <a:rPr lang="en-US" sz="900" kern="1200">
              <a:solidFill>
                <a:schemeClr val="tx1"/>
              </a:solidFill>
            </a:rPr>
            <a:t>MySQL Enterprise Solution</a:t>
          </a:r>
        </a:p>
        <a:p>
          <a:pPr marL="57150" lvl="1" indent="-57150" algn="l" defTabSz="400050">
            <a:lnSpc>
              <a:spcPct val="90000"/>
            </a:lnSpc>
            <a:spcBef>
              <a:spcPct val="0"/>
            </a:spcBef>
            <a:spcAft>
              <a:spcPct val="15000"/>
            </a:spcAft>
            <a:buChar char="••"/>
          </a:pPr>
          <a:r>
            <a:rPr lang="en-US" sz="900" kern="1200">
              <a:solidFill>
                <a:schemeClr val="tx1"/>
              </a:solidFill>
            </a:rPr>
            <a:t>Microsoft Visual Studio Professional</a:t>
          </a:r>
        </a:p>
      </dsp:txBody>
      <dsp:txXfrm>
        <a:off x="775353" y="649490"/>
        <a:ext cx="1298497" cy="1026029"/>
      </dsp:txXfrm>
    </dsp:sp>
    <dsp:sp modelId="{1F5DA339-F6AC-A749-87FF-5E8F40BCE3F9}">
      <dsp:nvSpPr>
        <dsp:cNvPr id="0" name=""/>
        <dsp:cNvSpPr/>
      </dsp:nvSpPr>
      <dsp:spPr>
        <a:xfrm rot="16200000">
          <a:off x="2257768" y="997837"/>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BFDC111-1CD5-DC4E-BC44-273314BB0E54}">
      <dsp:nvSpPr>
        <dsp:cNvPr id="0" name=""/>
        <dsp:cNvSpPr/>
      </dsp:nvSpPr>
      <dsp:spPr>
        <a:xfrm>
          <a:off x="2233480" y="371"/>
          <a:ext cx="1362339" cy="1089871"/>
        </a:xfrm>
        <a:prstGeom prst="roundRect">
          <a:avLst>
            <a:gd name="adj" fmla="val 10000"/>
          </a:avLst>
        </a:prstGeom>
        <a:solidFill>
          <a:schemeClr val="accent3">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Business Growth Initiative</a:t>
          </a:r>
        </a:p>
        <a:p>
          <a:pPr marL="57150" lvl="1" indent="-57150" algn="l" defTabSz="400050">
            <a:lnSpc>
              <a:spcPct val="90000"/>
            </a:lnSpc>
            <a:spcBef>
              <a:spcPct val="0"/>
            </a:spcBef>
            <a:spcAft>
              <a:spcPct val="15000"/>
            </a:spcAft>
            <a:buChar char="••"/>
          </a:pPr>
          <a:r>
            <a:rPr lang="en-US" sz="900" kern="1200">
              <a:solidFill>
                <a:srgbClr val="000000"/>
              </a:solidFill>
            </a:rPr>
            <a:t>Partner Presentations</a:t>
          </a:r>
        </a:p>
        <a:p>
          <a:pPr marL="57150" lvl="1" indent="-57150" algn="l" defTabSz="400050">
            <a:lnSpc>
              <a:spcPct val="90000"/>
            </a:lnSpc>
            <a:spcBef>
              <a:spcPct val="0"/>
            </a:spcBef>
            <a:spcAft>
              <a:spcPct val="15000"/>
            </a:spcAft>
            <a:buChar char="••"/>
          </a:pPr>
          <a:r>
            <a:rPr lang="en-US" sz="900" kern="1200">
              <a:solidFill>
                <a:srgbClr val="000000"/>
              </a:solidFill>
            </a:rPr>
            <a:t>Client Proposals</a:t>
          </a:r>
        </a:p>
        <a:p>
          <a:pPr marL="57150" lvl="1" indent="-57150" algn="l" defTabSz="400050">
            <a:lnSpc>
              <a:spcPct val="90000"/>
            </a:lnSpc>
            <a:spcBef>
              <a:spcPct val="0"/>
            </a:spcBef>
            <a:spcAft>
              <a:spcPct val="15000"/>
            </a:spcAft>
            <a:buChar char="••"/>
          </a:pPr>
          <a:r>
            <a:rPr lang="en-US" sz="900" kern="1200">
              <a:solidFill>
                <a:srgbClr val="000000"/>
              </a:solidFill>
            </a:rPr>
            <a:t>Training Sessions</a:t>
          </a:r>
        </a:p>
      </dsp:txBody>
      <dsp:txXfrm>
        <a:off x="2265401" y="32292"/>
        <a:ext cx="1298497" cy="1026029"/>
      </dsp:txXfrm>
    </dsp:sp>
    <dsp:sp modelId="{F0443DEF-DDA8-2647-A492-D69D68749D5D}">
      <dsp:nvSpPr>
        <dsp:cNvPr id="0" name=""/>
        <dsp:cNvSpPr/>
      </dsp:nvSpPr>
      <dsp:spPr>
        <a:xfrm rot="18900000">
          <a:off x="3283331" y="1422639"/>
          <a:ext cx="1313762"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E07F1F3-F417-8E46-9864-A8C4F006A894}">
      <dsp:nvSpPr>
        <dsp:cNvPr id="0" name=""/>
        <dsp:cNvSpPr/>
      </dsp:nvSpPr>
      <dsp:spPr>
        <a:xfrm>
          <a:off x="3723527" y="617569"/>
          <a:ext cx="1362339" cy="1089871"/>
        </a:xfrm>
        <a:prstGeom prst="roundRect">
          <a:avLst>
            <a:gd name="adj" fmla="val 10000"/>
          </a:avLst>
        </a:prstGeom>
        <a:solidFill>
          <a:schemeClr val="accent2">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Product Testing and Implementation</a:t>
          </a:r>
        </a:p>
        <a:p>
          <a:pPr marL="57150" lvl="1" indent="-57150" algn="l" defTabSz="400050">
            <a:lnSpc>
              <a:spcPct val="90000"/>
            </a:lnSpc>
            <a:spcBef>
              <a:spcPct val="0"/>
            </a:spcBef>
            <a:spcAft>
              <a:spcPct val="15000"/>
            </a:spcAft>
            <a:buChar char="••"/>
          </a:pPr>
          <a:r>
            <a:rPr lang="en-US" sz="900" kern="1200">
              <a:solidFill>
                <a:srgbClr val="000000"/>
              </a:solidFill>
            </a:rPr>
            <a:t>Beta Testing Initiative</a:t>
          </a:r>
        </a:p>
        <a:p>
          <a:pPr marL="57150" lvl="1" indent="-57150" algn="l" defTabSz="400050">
            <a:lnSpc>
              <a:spcPct val="90000"/>
            </a:lnSpc>
            <a:spcBef>
              <a:spcPct val="0"/>
            </a:spcBef>
            <a:spcAft>
              <a:spcPct val="15000"/>
            </a:spcAft>
            <a:buChar char="••"/>
          </a:pPr>
          <a:r>
            <a:rPr lang="en-US" sz="900" kern="1200">
              <a:solidFill>
                <a:srgbClr val="000000"/>
              </a:solidFill>
            </a:rPr>
            <a:t>Product Implementations </a:t>
          </a:r>
        </a:p>
      </dsp:txBody>
      <dsp:txXfrm>
        <a:off x="3755448" y="649490"/>
        <a:ext cx="1298497" cy="1026029"/>
      </dsp:txXfrm>
    </dsp:sp>
    <dsp:sp modelId="{D3611DBD-690D-4848-AFDE-0BB828030784}">
      <dsp:nvSpPr>
        <dsp:cNvPr id="0" name=""/>
        <dsp:cNvSpPr/>
      </dsp:nvSpPr>
      <dsp:spPr>
        <a:xfrm>
          <a:off x="3709021" y="2448201"/>
          <a:ext cx="1329016" cy="408701"/>
        </a:xfrm>
        <a:prstGeom prst="lef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C6F7A0-54A8-3E4C-8B54-2ED99E0A9B09}">
      <dsp:nvSpPr>
        <dsp:cNvPr id="0" name=""/>
        <dsp:cNvSpPr/>
      </dsp:nvSpPr>
      <dsp:spPr>
        <a:xfrm>
          <a:off x="4356867" y="2107616"/>
          <a:ext cx="1362339" cy="1089871"/>
        </a:xfrm>
        <a:prstGeom prst="roundRect">
          <a:avLst>
            <a:gd name="adj" fmla="val 10000"/>
          </a:avLst>
        </a:prstGeom>
        <a:solidFill>
          <a:schemeClr val="accent4">
            <a:lumMod val="60000"/>
            <a:lumOff val="4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sz="1200" kern="1200">
              <a:solidFill>
                <a:srgbClr val="000000"/>
              </a:solidFill>
            </a:rPr>
            <a:t>Marketing and Sales Initiatives</a:t>
          </a:r>
        </a:p>
        <a:p>
          <a:pPr marL="57150" lvl="1" indent="-57150" algn="l" defTabSz="400050">
            <a:lnSpc>
              <a:spcPct val="90000"/>
            </a:lnSpc>
            <a:spcBef>
              <a:spcPct val="0"/>
            </a:spcBef>
            <a:spcAft>
              <a:spcPct val="15000"/>
            </a:spcAft>
            <a:buChar char="••"/>
          </a:pPr>
          <a:r>
            <a:rPr lang="en-US" sz="900" kern="1200">
              <a:solidFill>
                <a:srgbClr val="000000"/>
              </a:solidFill>
            </a:rPr>
            <a:t>Salesforce Account</a:t>
          </a:r>
        </a:p>
        <a:p>
          <a:pPr marL="57150" lvl="1" indent="-57150" algn="l" defTabSz="400050">
            <a:lnSpc>
              <a:spcPct val="90000"/>
            </a:lnSpc>
            <a:spcBef>
              <a:spcPct val="0"/>
            </a:spcBef>
            <a:spcAft>
              <a:spcPct val="15000"/>
            </a:spcAft>
            <a:buChar char="••"/>
          </a:pPr>
          <a:r>
            <a:rPr lang="en-US" sz="900" kern="1200">
              <a:solidFill>
                <a:srgbClr val="000000"/>
              </a:solidFill>
            </a:rPr>
            <a:t>Personnel </a:t>
          </a:r>
        </a:p>
        <a:p>
          <a:pPr marL="57150" lvl="1" indent="-57150" algn="l" defTabSz="400050">
            <a:lnSpc>
              <a:spcPct val="90000"/>
            </a:lnSpc>
            <a:spcBef>
              <a:spcPct val="0"/>
            </a:spcBef>
            <a:spcAft>
              <a:spcPct val="15000"/>
            </a:spcAft>
            <a:buChar char="••"/>
          </a:pPr>
          <a:r>
            <a:rPr lang="en-US" sz="900" kern="1200">
              <a:solidFill>
                <a:srgbClr val="000000"/>
              </a:solidFill>
            </a:rPr>
            <a:t>Product Campaigns</a:t>
          </a:r>
        </a:p>
      </dsp:txBody>
      <dsp:txXfrm>
        <a:off x="4388788" y="2139537"/>
        <a:ext cx="1298497" cy="10260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TurboVision</Company>
  <LinksUpToDate>false</LinksUpToDate>
  <CharactersWithSpaces>32539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Koff</dc:creator>
  <cp:lastModifiedBy>Sean Scott</cp:lastModifiedBy>
  <cp:revision>2</cp:revision>
  <dcterms:created xsi:type="dcterms:W3CDTF">2013-10-30T15:14:00Z</dcterms:created>
  <dcterms:modified xsi:type="dcterms:W3CDTF">2013-10-30T15:14:00Z</dcterms:modified>
</cp:coreProperties>
</file>